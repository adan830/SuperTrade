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5FA" w:rsidRDefault="00C535FA"/>
    <w:p w:rsidR="00816F29" w:rsidRPr="00816F29" w:rsidRDefault="00102807" w:rsidP="00816F29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超级贸易员</w:t>
      </w:r>
      <w:r w:rsidR="00816F29">
        <w:rPr>
          <w:rFonts w:ascii="黑体" w:eastAsia="黑体" w:hAnsi="黑体" w:hint="eastAsia"/>
        </w:rPr>
        <w:t>·</w:t>
      </w:r>
      <w:proofErr w:type="spellStart"/>
      <w:r w:rsidR="00816F29">
        <w:rPr>
          <w:rFonts w:ascii="黑体" w:eastAsia="黑体" w:hAnsi="黑体" w:hint="eastAsia"/>
        </w:rPr>
        <w:t>Lua</w:t>
      </w:r>
      <w:proofErr w:type="spellEnd"/>
      <w:r w:rsidR="00816F29">
        <w:rPr>
          <w:rFonts w:ascii="黑体" w:eastAsia="黑体" w:hAnsi="黑体" w:hint="eastAsia"/>
        </w:rPr>
        <w:t>脚本编码规范</w:t>
      </w:r>
    </w:p>
    <w:p w:rsidR="00816F29" w:rsidRPr="00102807" w:rsidRDefault="00816F29" w:rsidP="00816F29"/>
    <w:p w:rsidR="00816F29" w:rsidRDefault="00816F29" w:rsidP="00816F29">
      <w:pPr>
        <w:rPr>
          <w:b/>
          <w:i/>
        </w:rPr>
      </w:pPr>
    </w:p>
    <w:tbl>
      <w:tblPr>
        <w:tblW w:w="8045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3"/>
        <w:gridCol w:w="1417"/>
        <w:gridCol w:w="1134"/>
        <w:gridCol w:w="4501"/>
      </w:tblGrid>
      <w:tr w:rsidR="00816F29" w:rsidTr="003B542F">
        <w:trPr>
          <w:cantSplit/>
          <w:tblHeader/>
          <w:jc w:val="center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816F29" w:rsidRDefault="00816F29" w:rsidP="003B542F">
            <w:pPr>
              <w:pStyle w:val="Table-ColHead"/>
              <w:spacing w:before="0" w:after="0" w:line="0" w:lineRule="atLeast"/>
              <w:jc w:val="center"/>
            </w:pPr>
          </w:p>
          <w:p w:rsidR="00816F29" w:rsidRDefault="00816F29" w:rsidP="003B542F">
            <w:pPr>
              <w:pStyle w:val="Table-ColHead"/>
              <w:spacing w:before="0" w:after="0" w:line="0" w:lineRule="atLeast"/>
              <w:jc w:val="center"/>
            </w:pPr>
            <w:r>
              <w:rPr>
                <w:rFonts w:hint="eastAsia"/>
              </w:rPr>
              <w:t>版本号</w:t>
            </w:r>
          </w:p>
          <w:p w:rsidR="00816F29" w:rsidRDefault="00816F29" w:rsidP="003B542F">
            <w:pPr>
              <w:pStyle w:val="Table-ColHead"/>
              <w:spacing w:before="0" w:after="0" w:line="0" w:lineRule="atLeast"/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816F29" w:rsidRDefault="00816F29" w:rsidP="003B542F">
            <w:pPr>
              <w:pStyle w:val="Table-ColHead"/>
              <w:spacing w:before="0" w:after="0" w:line="0" w:lineRule="atLeast"/>
              <w:jc w:val="center"/>
            </w:pPr>
            <w:r>
              <w:rPr>
                <w:rFonts w:hint="eastAsia"/>
              </w:rPr>
              <w:t>日期</w:t>
            </w:r>
          </w:p>
          <w:p w:rsidR="00816F29" w:rsidRDefault="00816F29" w:rsidP="003B542F">
            <w:pPr>
              <w:pStyle w:val="Table-ColHead"/>
              <w:spacing w:before="0" w:after="0" w:line="0" w:lineRule="atLeas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816F29" w:rsidRDefault="00816F29" w:rsidP="003B542F">
            <w:pPr>
              <w:pStyle w:val="Table-ColHead"/>
              <w:spacing w:before="0" w:after="0" w:line="0" w:lineRule="atLeast"/>
              <w:jc w:val="center"/>
            </w:pPr>
            <w:r>
              <w:rPr>
                <w:rFonts w:hint="eastAsia"/>
              </w:rPr>
              <w:t>作者</w:t>
            </w:r>
          </w:p>
          <w:p w:rsidR="00816F29" w:rsidRDefault="00816F29" w:rsidP="003B542F">
            <w:pPr>
              <w:pStyle w:val="Table-ColHead"/>
              <w:spacing w:before="0" w:after="0" w:line="0" w:lineRule="atLeast"/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45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816F29" w:rsidRDefault="00816F29" w:rsidP="003B542F">
            <w:pPr>
              <w:pStyle w:val="Table-ColHead"/>
              <w:spacing w:before="0" w:after="0" w:line="0" w:lineRule="atLeast"/>
              <w:jc w:val="center"/>
            </w:pPr>
            <w:r>
              <w:rPr>
                <w:rFonts w:hint="eastAsia"/>
              </w:rPr>
              <w:t>变更主要原因描述</w:t>
            </w:r>
          </w:p>
          <w:p w:rsidR="00816F29" w:rsidRDefault="00816F29" w:rsidP="003B542F">
            <w:pPr>
              <w:pStyle w:val="Table-ColHead"/>
              <w:spacing w:before="0" w:after="0" w:line="0" w:lineRule="atLeast"/>
              <w:jc w:val="center"/>
            </w:pPr>
            <w:r>
              <w:rPr>
                <w:rFonts w:ascii="Geneva" w:hAnsi="Geneva"/>
              </w:rPr>
              <w:t>B</w:t>
            </w:r>
            <w:r>
              <w:rPr>
                <w:rFonts w:ascii="Geneva" w:hAnsi="Geneva" w:hint="eastAsia"/>
              </w:rPr>
              <w:t>rief</w:t>
            </w:r>
            <w:r>
              <w:rPr>
                <w:rFonts w:ascii="Geneva" w:hAnsi="Geneva"/>
              </w:rPr>
              <w:t xml:space="preserve"> D</w:t>
            </w:r>
            <w:r>
              <w:rPr>
                <w:rFonts w:ascii="Geneva" w:hAnsi="Geneva" w:hint="eastAsia"/>
              </w:rPr>
              <w:t>escription</w:t>
            </w:r>
          </w:p>
        </w:tc>
      </w:tr>
      <w:tr w:rsidR="00816F29" w:rsidTr="003B542F">
        <w:trPr>
          <w:cantSplit/>
          <w:jc w:val="center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6F29" w:rsidRDefault="00816F29" w:rsidP="003B542F">
            <w:pPr>
              <w:pStyle w:val="Table-Text"/>
              <w:jc w:val="center"/>
            </w:pPr>
            <w:r>
              <w:rPr>
                <w:rFonts w:hint="eastAsia"/>
              </w:rPr>
              <w:t xml:space="preserve"> 0.1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6F29" w:rsidRDefault="00816F29" w:rsidP="00816F29">
            <w:pPr>
              <w:pStyle w:val="Table-Text"/>
              <w:jc w:val="center"/>
            </w:pPr>
            <w:r>
              <w:rPr>
                <w:rFonts w:hint="eastAsia"/>
              </w:rPr>
              <w:t>2012-8-7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6F29" w:rsidRDefault="00816F29" w:rsidP="003B542F">
            <w:pPr>
              <w:pStyle w:val="Table-Text"/>
              <w:jc w:val="center"/>
            </w:pPr>
            <w:r>
              <w:rPr>
                <w:rFonts w:hint="eastAsia"/>
              </w:rPr>
              <w:t>谢文</w:t>
            </w:r>
          </w:p>
        </w:tc>
        <w:tc>
          <w:tcPr>
            <w:tcW w:w="45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6F29" w:rsidRDefault="004E3A3A" w:rsidP="003B542F">
            <w:pPr>
              <w:pStyle w:val="Table-Text"/>
              <w:spacing w:before="0" w:after="0" w:line="0" w:lineRule="atLeast"/>
              <w:jc w:val="both"/>
            </w:pPr>
            <w:r>
              <w:rPr>
                <w:rFonts w:hint="eastAsia"/>
              </w:rPr>
              <w:t>初稿</w:t>
            </w:r>
          </w:p>
        </w:tc>
      </w:tr>
      <w:tr w:rsidR="00816F29" w:rsidTr="003B542F">
        <w:trPr>
          <w:cantSplit/>
          <w:jc w:val="center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6F29" w:rsidRDefault="00102807" w:rsidP="003B542F">
            <w:pPr>
              <w:pStyle w:val="Table-Text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6F29" w:rsidRDefault="00102807" w:rsidP="003B542F">
            <w:pPr>
              <w:pStyle w:val="Table-Text"/>
              <w:jc w:val="center"/>
            </w:pPr>
            <w:r>
              <w:rPr>
                <w:rFonts w:hint="eastAsia"/>
              </w:rPr>
              <w:t>2015-06-11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6F29" w:rsidRDefault="00102807" w:rsidP="003B542F">
            <w:pPr>
              <w:pStyle w:val="Table-Text"/>
              <w:jc w:val="center"/>
            </w:pPr>
            <w:proofErr w:type="gramStart"/>
            <w:r>
              <w:rPr>
                <w:rFonts w:hint="eastAsia"/>
              </w:rPr>
              <w:t>林典荫</w:t>
            </w:r>
            <w:proofErr w:type="gramEnd"/>
          </w:p>
        </w:tc>
        <w:tc>
          <w:tcPr>
            <w:tcW w:w="45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6F29" w:rsidRDefault="00102807" w:rsidP="003B542F">
            <w:pPr>
              <w:pStyle w:val="Table-Text"/>
              <w:spacing w:before="0" w:after="0" w:line="0" w:lineRule="atLeast"/>
              <w:jc w:val="both"/>
            </w:pPr>
            <w:r>
              <w:rPr>
                <w:rFonts w:hint="eastAsia"/>
              </w:rPr>
              <w:t>去掉布尔值只能使用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的限制</w:t>
            </w:r>
          </w:p>
        </w:tc>
      </w:tr>
    </w:tbl>
    <w:p w:rsidR="00816F29" w:rsidRPr="00102807" w:rsidRDefault="00816F29" w:rsidP="00816F29">
      <w:pPr>
        <w:widowControl/>
        <w:jc w:val="left"/>
      </w:pPr>
    </w:p>
    <w:p w:rsidR="00816F29" w:rsidRDefault="00816F29" w:rsidP="00816F29"/>
    <w:p w:rsidR="00816F29" w:rsidRDefault="00816F29" w:rsidP="00816F29"/>
    <w:p w:rsidR="00816F29" w:rsidRDefault="00816F29">
      <w:pPr>
        <w:widowControl/>
        <w:jc w:val="left"/>
      </w:pPr>
      <w:r>
        <w:br w:type="page"/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b/>
          <w:bCs/>
          <w:color w:val="000000"/>
          <w:sz w:val="22"/>
          <w:szCs w:val="17"/>
        </w:rPr>
        <w:lastRenderedPageBreak/>
        <w:t>过程名命名规则（</w:t>
      </w:r>
      <w:r w:rsidRPr="00770E5F">
        <w:rPr>
          <w:rFonts w:ascii="Verdana" w:hAnsi="Verdana" w:cs="宋体"/>
          <w:b/>
          <w:bCs/>
          <w:color w:val="000000"/>
          <w:sz w:val="22"/>
          <w:szCs w:val="17"/>
        </w:rPr>
        <w:t>function</w:t>
      </w:r>
      <w:r w:rsidRPr="00770E5F">
        <w:rPr>
          <w:rFonts w:ascii="Verdana" w:hAnsi="Verdana" w:cs="宋体"/>
          <w:b/>
          <w:bCs/>
          <w:color w:val="000000"/>
          <w:sz w:val="22"/>
          <w:szCs w:val="17"/>
        </w:rPr>
        <w:t>）：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动作</w:t>
      </w:r>
      <w:r w:rsidRPr="00770E5F">
        <w:rPr>
          <w:rFonts w:ascii="Verdana" w:hAnsi="Verdana" w:cs="宋体"/>
          <w:color w:val="000000"/>
          <w:sz w:val="22"/>
          <w:szCs w:val="17"/>
        </w:rPr>
        <w:t>+</w:t>
      </w:r>
      <w:r w:rsidRPr="00770E5F">
        <w:rPr>
          <w:rFonts w:ascii="Verdana" w:hAnsi="Verdana" w:cs="宋体"/>
          <w:color w:val="000000"/>
          <w:sz w:val="22"/>
          <w:szCs w:val="17"/>
        </w:rPr>
        <w:t>对象名</w:t>
      </w:r>
      <w:r w:rsidRPr="00770E5F">
        <w:rPr>
          <w:rFonts w:ascii="Verdana" w:hAnsi="Verdana" w:cs="宋体"/>
          <w:color w:val="000000"/>
          <w:sz w:val="22"/>
          <w:szCs w:val="17"/>
        </w:rPr>
        <w:t>+[</w:t>
      </w:r>
      <w:r w:rsidRPr="00770E5F">
        <w:rPr>
          <w:rFonts w:ascii="Verdana" w:hAnsi="Verdana" w:cs="宋体"/>
          <w:color w:val="000000"/>
          <w:sz w:val="22"/>
          <w:szCs w:val="17"/>
        </w:rPr>
        <w:t>行为</w:t>
      </w:r>
      <w:r w:rsidRPr="00770E5F">
        <w:rPr>
          <w:rFonts w:ascii="Verdana" w:hAnsi="Verdana" w:cs="宋体"/>
          <w:color w:val="000000"/>
          <w:sz w:val="22"/>
          <w:szCs w:val="17"/>
        </w:rPr>
        <w:t>]+[</w:t>
      </w:r>
      <w:r w:rsidRPr="00770E5F">
        <w:rPr>
          <w:rFonts w:ascii="Verdana" w:hAnsi="Verdana" w:cs="宋体"/>
          <w:color w:val="000000"/>
          <w:sz w:val="22"/>
          <w:szCs w:val="17"/>
        </w:rPr>
        <w:t>修饰</w:t>
      </w:r>
      <w:r w:rsidRPr="00770E5F">
        <w:rPr>
          <w:rFonts w:ascii="Verdana" w:hAnsi="Verdana" w:cs="宋体"/>
          <w:color w:val="000000"/>
          <w:sz w:val="22"/>
          <w:szCs w:val="17"/>
        </w:rPr>
        <w:t>]</w:t>
      </w:r>
    </w:p>
    <w:p w:rsidR="002B417A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每个单词的首字母大写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如：</w:t>
      </w:r>
      <w:proofErr w:type="gramStart"/>
      <w:r w:rsidRPr="00770E5F">
        <w:rPr>
          <w:rFonts w:ascii="Verdana" w:hAnsi="Verdana" w:cs="宋体"/>
          <w:b/>
          <w:bCs/>
          <w:color w:val="000000"/>
          <w:sz w:val="22"/>
          <w:szCs w:val="17"/>
        </w:rPr>
        <w:t>function</w:t>
      </w:r>
      <w:proofErr w:type="gramEnd"/>
      <w:r w:rsidRPr="00770E5F">
        <w:rPr>
          <w:rFonts w:ascii="Verdana" w:hAnsi="Verdana" w:cs="宋体"/>
          <w:color w:val="000000"/>
          <w:sz w:val="22"/>
          <w:szCs w:val="17"/>
        </w:rPr>
        <w:t>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GetEventState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 /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GetPlayerTaskState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()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b/>
          <w:bCs/>
          <w:color w:val="000000"/>
          <w:sz w:val="22"/>
          <w:szCs w:val="17"/>
        </w:rPr>
        <w:t>变量命名</w:t>
      </w:r>
      <w:r w:rsidR="002B417A">
        <w:rPr>
          <w:rFonts w:ascii="Verdana" w:hAnsi="Verdana" w:cs="宋体" w:hint="eastAsia"/>
          <w:b/>
          <w:bCs/>
          <w:color w:val="000000"/>
          <w:sz w:val="22"/>
          <w:szCs w:val="17"/>
        </w:rPr>
        <w:t>和使用：</w:t>
      </w:r>
    </w:p>
    <w:p w:rsidR="00B421E3" w:rsidRPr="00102807" w:rsidRDefault="00B421E3" w:rsidP="00B421E3">
      <w:pPr>
        <w:spacing w:line="360" w:lineRule="auto"/>
        <w:rPr>
          <w:rFonts w:ascii="Verdana" w:hAnsi="Verdana" w:cs="宋体"/>
          <w:i/>
          <w:strike/>
          <w:color w:val="000000"/>
          <w:sz w:val="22"/>
          <w:szCs w:val="17"/>
          <w:shd w:val="pct15" w:color="auto" w:fill="FFFFFF"/>
        </w:rPr>
      </w:pPr>
      <w:r w:rsidRPr="00102807">
        <w:rPr>
          <w:rFonts w:ascii="Verdana" w:hAnsi="Verdana" w:cs="宋体"/>
          <w:i/>
          <w:strike/>
          <w:color w:val="000000"/>
          <w:sz w:val="22"/>
          <w:szCs w:val="17"/>
          <w:shd w:val="pct15" w:color="auto" w:fill="FFFFFF"/>
        </w:rPr>
        <w:t>-  </w:t>
      </w:r>
      <w:r w:rsidRPr="00102807">
        <w:rPr>
          <w:rFonts w:ascii="Verdana" w:hAnsi="Verdana" w:cs="宋体"/>
          <w:i/>
          <w:strike/>
          <w:color w:val="000000"/>
          <w:sz w:val="22"/>
          <w:szCs w:val="17"/>
          <w:shd w:val="pct15" w:color="auto" w:fill="FFFFFF"/>
        </w:rPr>
        <w:t>不允许使用</w:t>
      </w:r>
      <w:r w:rsidRPr="00102807">
        <w:rPr>
          <w:rFonts w:ascii="Verdana" w:hAnsi="Verdana" w:cs="宋体"/>
          <w:i/>
          <w:strike/>
          <w:color w:val="000000"/>
          <w:sz w:val="22"/>
          <w:szCs w:val="17"/>
          <w:shd w:val="pct15" w:color="auto" w:fill="FFFFFF"/>
        </w:rPr>
        <w:t>LUA</w:t>
      </w:r>
      <w:r w:rsidRPr="00102807">
        <w:rPr>
          <w:rFonts w:ascii="Verdana" w:hAnsi="Verdana" w:cs="宋体"/>
          <w:i/>
          <w:strike/>
          <w:color w:val="000000"/>
          <w:sz w:val="22"/>
          <w:szCs w:val="17"/>
          <w:shd w:val="pct15" w:color="auto" w:fill="FFFFFF"/>
        </w:rPr>
        <w:t>中的</w:t>
      </w:r>
      <w:proofErr w:type="spellStart"/>
      <w:r w:rsidRPr="00102807">
        <w:rPr>
          <w:rFonts w:ascii="Verdana" w:hAnsi="Verdana" w:cs="宋体"/>
          <w:i/>
          <w:strike/>
          <w:color w:val="000000"/>
          <w:sz w:val="22"/>
          <w:szCs w:val="17"/>
          <w:shd w:val="pct15" w:color="auto" w:fill="FFFFFF"/>
        </w:rPr>
        <w:t>bool</w:t>
      </w:r>
      <w:proofErr w:type="spellEnd"/>
      <w:r w:rsidRPr="00102807">
        <w:rPr>
          <w:rFonts w:ascii="Verdana" w:hAnsi="Verdana" w:cs="宋体"/>
          <w:i/>
          <w:strike/>
          <w:color w:val="000000"/>
          <w:sz w:val="22"/>
          <w:szCs w:val="17"/>
          <w:shd w:val="pct15" w:color="auto" w:fill="FFFFFF"/>
        </w:rPr>
        <w:t>类型</w:t>
      </w:r>
    </w:p>
    <w:p w:rsidR="00B421E3" w:rsidRPr="00102807" w:rsidRDefault="00B421E3" w:rsidP="00B421E3">
      <w:pPr>
        <w:spacing w:line="360" w:lineRule="auto"/>
        <w:rPr>
          <w:rFonts w:ascii="Verdana" w:hAnsi="Verdana" w:cs="宋体"/>
          <w:i/>
          <w:strike/>
          <w:color w:val="000000"/>
          <w:sz w:val="22"/>
          <w:szCs w:val="17"/>
          <w:shd w:val="pct15" w:color="auto" w:fill="FFFFFF"/>
        </w:rPr>
      </w:pPr>
      <w:r w:rsidRPr="00102807">
        <w:rPr>
          <w:rFonts w:ascii="Verdana" w:hAnsi="Verdana" w:cs="宋体"/>
          <w:i/>
          <w:strike/>
          <w:color w:val="000000"/>
          <w:sz w:val="22"/>
          <w:szCs w:val="17"/>
          <w:shd w:val="pct15" w:color="auto" w:fill="FFFFFF"/>
        </w:rPr>
        <w:t>o </w:t>
      </w:r>
      <w:r w:rsidRPr="00102807">
        <w:rPr>
          <w:rFonts w:ascii="Verdana" w:hAnsi="Verdana" w:cs="宋体"/>
          <w:i/>
          <w:strike/>
          <w:color w:val="000000"/>
          <w:sz w:val="22"/>
          <w:szCs w:val="17"/>
          <w:shd w:val="pct15" w:color="auto" w:fill="FFFFFF"/>
        </w:rPr>
        <w:t>真假值一律使用</w:t>
      </w:r>
      <w:r w:rsidRPr="00102807">
        <w:rPr>
          <w:rFonts w:ascii="Verdana" w:hAnsi="Verdana" w:cs="宋体"/>
          <w:i/>
          <w:strike/>
          <w:color w:val="000000"/>
          <w:sz w:val="22"/>
          <w:szCs w:val="17"/>
          <w:shd w:val="pct15" w:color="auto" w:fill="FFFFFF"/>
        </w:rPr>
        <w:t> 1, 0 </w:t>
      </w:r>
      <w:r w:rsidRPr="00102807">
        <w:rPr>
          <w:rFonts w:ascii="Verdana" w:hAnsi="Verdana" w:cs="宋体"/>
          <w:i/>
          <w:strike/>
          <w:color w:val="000000"/>
          <w:sz w:val="22"/>
          <w:szCs w:val="17"/>
          <w:shd w:val="pct15" w:color="auto" w:fill="FFFFFF"/>
        </w:rPr>
        <w:t>整数表示</w:t>
      </w:r>
    </w:p>
    <w:p w:rsidR="00B421E3" w:rsidRPr="00770E5F" w:rsidRDefault="00B421E3" w:rsidP="00B421E3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公用的常数一定要使用公用的定义变量，而不是直接写数值。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比如：</w:t>
      </w:r>
      <w:r w:rsidRPr="00770E5F">
        <w:rPr>
          <w:rFonts w:ascii="Verdana" w:hAnsi="Verdana" w:cs="宋体"/>
          <w:color w:val="000000"/>
          <w:sz w:val="22"/>
          <w:szCs w:val="17"/>
        </w:rPr>
        <w:t>1</w:t>
      </w:r>
      <w:r w:rsidRPr="00770E5F">
        <w:rPr>
          <w:rFonts w:ascii="Verdana" w:hAnsi="Verdana" w:cs="宋体"/>
          <w:color w:val="000000"/>
          <w:sz w:val="22"/>
          <w:szCs w:val="17"/>
        </w:rPr>
        <w:t>秒</w:t>
      </w:r>
      <w:r w:rsidRPr="00770E5F">
        <w:rPr>
          <w:rFonts w:ascii="Verdana" w:hAnsi="Verdana" w:cs="宋体"/>
          <w:color w:val="000000"/>
          <w:sz w:val="22"/>
          <w:szCs w:val="17"/>
        </w:rPr>
        <w:t>1</w:t>
      </w:r>
      <w:r>
        <w:rPr>
          <w:rFonts w:ascii="Verdana" w:hAnsi="Verdana" w:cs="宋体" w:hint="eastAsia"/>
          <w:color w:val="000000"/>
          <w:sz w:val="22"/>
          <w:szCs w:val="17"/>
        </w:rPr>
        <w:t>6</w:t>
      </w:r>
      <w:r w:rsidRPr="00770E5F">
        <w:rPr>
          <w:rFonts w:ascii="Verdana" w:hAnsi="Verdana" w:cs="宋体"/>
          <w:color w:val="000000"/>
          <w:sz w:val="22"/>
          <w:szCs w:val="17"/>
        </w:rPr>
        <w:t>帧，不要写</w:t>
      </w:r>
      <w:r w:rsidRPr="00770E5F">
        <w:rPr>
          <w:rFonts w:ascii="Verdana" w:hAnsi="Verdana" w:cs="宋体"/>
          <w:color w:val="000000"/>
          <w:sz w:val="22"/>
          <w:szCs w:val="17"/>
        </w:rPr>
        <w:t>1</w:t>
      </w:r>
      <w:r>
        <w:rPr>
          <w:rFonts w:ascii="Verdana" w:hAnsi="Verdana" w:cs="宋体" w:hint="eastAsia"/>
          <w:color w:val="000000"/>
          <w:sz w:val="22"/>
          <w:szCs w:val="17"/>
        </w:rPr>
        <w:t>6</w:t>
      </w:r>
      <w:r w:rsidRPr="00770E5F">
        <w:rPr>
          <w:rFonts w:ascii="Verdana" w:hAnsi="Verdana" w:cs="宋体"/>
          <w:color w:val="000000"/>
          <w:sz w:val="22"/>
          <w:szCs w:val="17"/>
        </w:rPr>
        <w:t>，而是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Env.GAME_FPS</w:t>
      </w:r>
      <w:proofErr w:type="spellEnd"/>
    </w:p>
    <w:p w:rsidR="00B421E3" w:rsidRPr="00770E5F" w:rsidRDefault="00B421E3" w:rsidP="00B421E3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变量要</w:t>
      </w:r>
      <w:r w:rsidRPr="00770E5F">
        <w:rPr>
          <w:rFonts w:ascii="Verdana" w:hAnsi="Verdana" w:cs="宋体"/>
          <w:color w:val="000000"/>
          <w:sz w:val="22"/>
          <w:szCs w:val="17"/>
        </w:rPr>
        <w:t>"</w:t>
      </w:r>
      <w:r w:rsidRPr="00770E5F">
        <w:rPr>
          <w:rFonts w:ascii="Verdana" w:hAnsi="Verdana" w:cs="宋体"/>
          <w:color w:val="000000"/>
          <w:sz w:val="22"/>
          <w:szCs w:val="17"/>
        </w:rPr>
        <w:t>名副其实</w:t>
      </w:r>
      <w:r w:rsidRPr="00770E5F">
        <w:rPr>
          <w:rFonts w:ascii="Verdana" w:hAnsi="Verdana" w:cs="宋体"/>
          <w:color w:val="000000"/>
          <w:sz w:val="22"/>
          <w:szCs w:val="17"/>
        </w:rPr>
        <w:t>"</w:t>
      </w:r>
      <w:r w:rsidRPr="00770E5F">
        <w:rPr>
          <w:rFonts w:ascii="Verdana" w:hAnsi="Verdana" w:cs="宋体"/>
          <w:color w:val="000000"/>
          <w:sz w:val="22"/>
          <w:szCs w:val="17"/>
        </w:rPr>
        <w:t>。例如：</w:t>
      </w:r>
      <w:r w:rsidRPr="00770E5F">
        <w:rPr>
          <w:rFonts w:ascii="Verdana" w:hAnsi="Verdana" w:cs="宋体"/>
          <w:color w:val="000000"/>
          <w:sz w:val="22"/>
          <w:szCs w:val="17"/>
        </w:rPr>
        <w:t> </w:t>
      </w:r>
    </w:p>
    <w:p w:rsidR="00B421E3" w:rsidRPr="00770E5F" w:rsidRDefault="00B421E3" w:rsidP="00B421E3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数值型，</w:t>
      </w:r>
      <w:r w:rsidRPr="00770E5F">
        <w:rPr>
          <w:rFonts w:ascii="Verdana" w:hAnsi="Verdana" w:cs="宋体"/>
          <w:color w:val="000000"/>
          <w:sz w:val="22"/>
          <w:szCs w:val="17"/>
        </w:rPr>
        <w:t>"n"</w:t>
      </w:r>
      <w:r w:rsidRPr="00770E5F">
        <w:rPr>
          <w:rFonts w:ascii="Verdana" w:hAnsi="Verdana" w:cs="宋体"/>
          <w:color w:val="000000"/>
          <w:sz w:val="22"/>
          <w:szCs w:val="17"/>
        </w:rPr>
        <w:t>前缀。允许赋值范围：包括</w:t>
      </w:r>
      <w:r w:rsidRPr="00770E5F">
        <w:rPr>
          <w:rFonts w:ascii="Verdana" w:hAnsi="Verdana" w:cs="宋体"/>
          <w:color w:val="000000"/>
          <w:sz w:val="22"/>
          <w:szCs w:val="17"/>
        </w:rPr>
        <w:t>0</w:t>
      </w:r>
      <w:r w:rsidRPr="00770E5F">
        <w:rPr>
          <w:rFonts w:ascii="Verdana" w:hAnsi="Verdana" w:cs="宋体"/>
          <w:color w:val="000000"/>
          <w:sz w:val="22"/>
          <w:szCs w:val="17"/>
        </w:rPr>
        <w:t>在内的整数、浮点数</w:t>
      </w:r>
    </w:p>
    <w:p w:rsidR="00B421E3" w:rsidRPr="00770E5F" w:rsidRDefault="00B421E3" w:rsidP="00B421E3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 w:hint="eastAsia"/>
          <w:color w:val="000000"/>
          <w:sz w:val="22"/>
          <w:szCs w:val="17"/>
        </w:rPr>
        <w:t>ID</w:t>
      </w:r>
      <w:r w:rsidRPr="00770E5F">
        <w:rPr>
          <w:rFonts w:ascii="Verdana" w:hAnsi="Verdana" w:cs="宋体" w:hint="eastAsia"/>
          <w:color w:val="000000"/>
          <w:sz w:val="22"/>
          <w:szCs w:val="17"/>
        </w:rPr>
        <w:t>专用</w:t>
      </w:r>
      <w:r w:rsidRPr="00770E5F">
        <w:rPr>
          <w:rFonts w:ascii="Verdana" w:hAnsi="Verdana" w:cs="宋体"/>
          <w:color w:val="000000"/>
          <w:sz w:val="22"/>
          <w:szCs w:val="17"/>
        </w:rPr>
        <w:t>，</w:t>
      </w:r>
      <w:r w:rsidRPr="00770E5F">
        <w:rPr>
          <w:rFonts w:ascii="Verdana" w:hAnsi="Verdana" w:cs="宋体"/>
          <w:color w:val="000000"/>
          <w:sz w:val="22"/>
          <w:szCs w:val="17"/>
        </w:rPr>
        <w:t>"</w:t>
      </w:r>
      <w:proofErr w:type="spellStart"/>
      <w:r w:rsidRPr="00770E5F">
        <w:rPr>
          <w:rFonts w:ascii="Verdana" w:hAnsi="Verdana" w:cs="宋体" w:hint="eastAsia"/>
          <w:color w:val="000000"/>
          <w:sz w:val="22"/>
          <w:szCs w:val="17"/>
        </w:rPr>
        <w:t>dw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"</w:t>
      </w:r>
      <w:r w:rsidRPr="00770E5F">
        <w:rPr>
          <w:rFonts w:ascii="Verdana" w:hAnsi="Verdana" w:cs="宋体"/>
          <w:color w:val="000000"/>
          <w:sz w:val="22"/>
          <w:szCs w:val="17"/>
        </w:rPr>
        <w:t>前缀。允许赋值范围：包括</w:t>
      </w:r>
      <w:r w:rsidRPr="00770E5F">
        <w:rPr>
          <w:rFonts w:ascii="Verdana" w:hAnsi="Verdana" w:cs="宋体"/>
          <w:color w:val="000000"/>
          <w:sz w:val="22"/>
          <w:szCs w:val="17"/>
        </w:rPr>
        <w:t>0</w:t>
      </w:r>
      <w:r w:rsidRPr="00770E5F">
        <w:rPr>
          <w:rFonts w:ascii="Verdana" w:hAnsi="Verdana" w:cs="宋体"/>
          <w:color w:val="000000"/>
          <w:sz w:val="22"/>
          <w:szCs w:val="17"/>
        </w:rPr>
        <w:t>在内的整数</w:t>
      </w:r>
    </w:p>
    <w:p w:rsidR="00B421E3" w:rsidRPr="00770E5F" w:rsidRDefault="00B421E3" w:rsidP="00B421E3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字符串型，</w:t>
      </w:r>
      <w:r w:rsidRPr="00770E5F">
        <w:rPr>
          <w:rFonts w:ascii="Verdana" w:hAnsi="Verdana" w:cs="宋体"/>
          <w:color w:val="000000"/>
          <w:sz w:val="22"/>
          <w:szCs w:val="17"/>
        </w:rPr>
        <w:t>"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sz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"</w:t>
      </w:r>
      <w:r w:rsidRPr="00770E5F">
        <w:rPr>
          <w:rFonts w:ascii="Verdana" w:hAnsi="Verdana" w:cs="宋体"/>
          <w:color w:val="000000"/>
          <w:sz w:val="22"/>
          <w:szCs w:val="17"/>
        </w:rPr>
        <w:t>前缀。允许赋值范围：包括</w:t>
      </w:r>
      <w:r w:rsidRPr="00770E5F">
        <w:rPr>
          <w:rFonts w:ascii="Verdana" w:hAnsi="Verdana" w:cs="宋体"/>
          <w:color w:val="000000"/>
          <w:sz w:val="22"/>
          <w:szCs w:val="17"/>
        </w:rPr>
        <w:t>""</w:t>
      </w:r>
      <w:r w:rsidRPr="00770E5F">
        <w:rPr>
          <w:rFonts w:ascii="Verdana" w:hAnsi="Verdana" w:cs="宋体"/>
          <w:color w:val="000000"/>
          <w:sz w:val="22"/>
          <w:szCs w:val="17"/>
        </w:rPr>
        <w:t>在内的字符串</w:t>
      </w:r>
    </w:p>
    <w:p w:rsidR="00B421E3" w:rsidRPr="00770E5F" w:rsidRDefault="00B421E3" w:rsidP="00B421E3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bool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型，</w:t>
      </w:r>
      <w:r w:rsidRPr="00770E5F">
        <w:rPr>
          <w:rFonts w:ascii="Verdana" w:hAnsi="Verdana" w:cs="宋体"/>
          <w:color w:val="000000"/>
          <w:sz w:val="22"/>
          <w:szCs w:val="17"/>
        </w:rPr>
        <w:t>"b"</w:t>
      </w:r>
      <w:r w:rsidRPr="00770E5F">
        <w:rPr>
          <w:rFonts w:ascii="Verdana" w:hAnsi="Verdana" w:cs="宋体"/>
          <w:color w:val="000000"/>
          <w:sz w:val="22"/>
          <w:szCs w:val="17"/>
        </w:rPr>
        <w:t>前缀。允许赋值范围：</w:t>
      </w:r>
      <w:r w:rsidRPr="00770E5F">
        <w:rPr>
          <w:rFonts w:ascii="Verdana" w:hAnsi="Verdana" w:cs="宋体"/>
          <w:color w:val="000000"/>
          <w:sz w:val="22"/>
          <w:szCs w:val="17"/>
        </w:rPr>
        <w:t>1</w:t>
      </w:r>
      <w:r w:rsidRPr="00770E5F">
        <w:rPr>
          <w:rFonts w:ascii="Verdana" w:hAnsi="Verdana" w:cs="宋体"/>
          <w:color w:val="000000"/>
          <w:sz w:val="22"/>
          <w:szCs w:val="17"/>
        </w:rPr>
        <w:t>或</w:t>
      </w:r>
      <w:r w:rsidRPr="00770E5F">
        <w:rPr>
          <w:rFonts w:ascii="Verdana" w:hAnsi="Verdana" w:cs="宋体"/>
          <w:color w:val="000000"/>
          <w:sz w:val="22"/>
          <w:szCs w:val="17"/>
        </w:rPr>
        <w:t>0</w:t>
      </w:r>
    </w:p>
    <w:p w:rsidR="00B421E3" w:rsidRPr="00770E5F" w:rsidRDefault="00B421E3" w:rsidP="00B421E3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table</w:t>
      </w:r>
      <w:r w:rsidRPr="00770E5F">
        <w:rPr>
          <w:rFonts w:ascii="Verdana" w:hAnsi="Verdana" w:cs="宋体"/>
          <w:color w:val="000000"/>
          <w:sz w:val="22"/>
          <w:szCs w:val="17"/>
        </w:rPr>
        <w:t>型，</w:t>
      </w:r>
      <w:r w:rsidRPr="00770E5F">
        <w:rPr>
          <w:rFonts w:ascii="Verdana" w:hAnsi="Verdana" w:cs="宋体"/>
          <w:color w:val="000000"/>
          <w:sz w:val="22"/>
          <w:szCs w:val="17"/>
        </w:rPr>
        <w:t>"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tb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"</w:t>
      </w:r>
      <w:r w:rsidRPr="00770E5F">
        <w:rPr>
          <w:rFonts w:ascii="Verdana" w:hAnsi="Verdana" w:cs="宋体"/>
          <w:color w:val="000000"/>
          <w:sz w:val="22"/>
          <w:szCs w:val="17"/>
        </w:rPr>
        <w:t>前缀。允许赋值范围：</w:t>
      </w:r>
      <w:r w:rsidRPr="00770E5F">
        <w:rPr>
          <w:rFonts w:ascii="Verdana" w:hAnsi="Verdana" w:cs="宋体"/>
          <w:color w:val="000000"/>
          <w:sz w:val="22"/>
          <w:szCs w:val="17"/>
        </w:rPr>
        <w:t>nil</w:t>
      </w:r>
      <w:r w:rsidRPr="00770E5F">
        <w:rPr>
          <w:rFonts w:ascii="Verdana" w:hAnsi="Verdana" w:cs="宋体"/>
          <w:color w:val="000000"/>
          <w:sz w:val="22"/>
          <w:szCs w:val="17"/>
        </w:rPr>
        <w:t>或者包括空</w:t>
      </w:r>
      <w:r w:rsidRPr="00770E5F">
        <w:rPr>
          <w:rFonts w:ascii="Verdana" w:hAnsi="Verdana" w:cs="宋体"/>
          <w:color w:val="000000"/>
          <w:sz w:val="22"/>
          <w:szCs w:val="17"/>
        </w:rPr>
        <w:t>table</w:t>
      </w:r>
      <w:r w:rsidRPr="00770E5F">
        <w:rPr>
          <w:rFonts w:ascii="Verdana" w:hAnsi="Verdana" w:cs="宋体"/>
          <w:color w:val="000000"/>
          <w:sz w:val="22"/>
          <w:szCs w:val="17"/>
        </w:rPr>
        <w:t>在内的任意类型</w:t>
      </w:r>
      <w:r w:rsidRPr="00770E5F">
        <w:rPr>
          <w:rFonts w:ascii="Verdana" w:hAnsi="Verdana" w:cs="宋体"/>
          <w:color w:val="000000"/>
          <w:sz w:val="22"/>
          <w:szCs w:val="17"/>
        </w:rPr>
        <w:t>table</w:t>
      </w:r>
    </w:p>
    <w:p w:rsidR="00B421E3" w:rsidRPr="00770E5F" w:rsidRDefault="00B421E3" w:rsidP="00B421E3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不定型，</w:t>
      </w:r>
      <w:r w:rsidRPr="00770E5F">
        <w:rPr>
          <w:rFonts w:ascii="Verdana" w:hAnsi="Verdana" w:cs="宋体"/>
          <w:color w:val="000000"/>
          <w:sz w:val="22"/>
          <w:szCs w:val="17"/>
        </w:rPr>
        <w:t>"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var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"</w:t>
      </w:r>
      <w:r w:rsidRPr="00770E5F">
        <w:rPr>
          <w:rFonts w:ascii="Verdana" w:hAnsi="Verdana" w:cs="宋体"/>
          <w:color w:val="000000"/>
          <w:sz w:val="22"/>
          <w:szCs w:val="17"/>
        </w:rPr>
        <w:t>前缀。允许赋值范围：任意</w:t>
      </w:r>
    </w:p>
    <w:p w:rsidR="00B421E3" w:rsidRPr="00770E5F" w:rsidRDefault="00B421E3" w:rsidP="00B421E3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函数型</w:t>
      </w:r>
      <w:r w:rsidRPr="00770E5F">
        <w:rPr>
          <w:rFonts w:ascii="Verdana" w:hAnsi="Verdana" w:cs="宋体"/>
          <w:color w:val="000000"/>
          <w:sz w:val="22"/>
          <w:szCs w:val="17"/>
        </w:rPr>
        <w:t>, "fn"</w:t>
      </w:r>
      <w:r w:rsidRPr="00770E5F">
        <w:rPr>
          <w:rFonts w:ascii="Verdana" w:hAnsi="Verdana" w:cs="宋体"/>
          <w:color w:val="000000"/>
          <w:sz w:val="22"/>
          <w:szCs w:val="17"/>
        </w:rPr>
        <w:t>前缀</w:t>
      </w:r>
      <w:r w:rsidRPr="00770E5F">
        <w:rPr>
          <w:rFonts w:ascii="Verdana" w:hAnsi="Verdana" w:cs="宋体"/>
          <w:color w:val="000000"/>
          <w:sz w:val="22"/>
          <w:szCs w:val="17"/>
        </w:rPr>
        <w:t>, </w:t>
      </w:r>
      <w:r w:rsidRPr="00770E5F">
        <w:rPr>
          <w:rFonts w:ascii="Verdana" w:hAnsi="Verdana" w:cs="宋体"/>
          <w:color w:val="000000"/>
          <w:sz w:val="22"/>
          <w:szCs w:val="17"/>
        </w:rPr>
        <w:t>允许赋值范围：实际值及</w:t>
      </w:r>
      <w:r w:rsidRPr="00770E5F">
        <w:rPr>
          <w:rFonts w:ascii="Verdana" w:hAnsi="Verdana" w:cs="宋体"/>
          <w:color w:val="000000"/>
          <w:sz w:val="22"/>
          <w:szCs w:val="17"/>
        </w:rPr>
        <w:t>nil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Table</w:t>
      </w:r>
      <w:r w:rsidRPr="00770E5F">
        <w:rPr>
          <w:rFonts w:ascii="Verdana" w:hAnsi="Verdana" w:cs="宋体"/>
          <w:color w:val="000000"/>
          <w:sz w:val="22"/>
          <w:szCs w:val="17"/>
        </w:rPr>
        <w:t>命名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全局</w:t>
      </w:r>
      <w:r w:rsidRPr="00770E5F">
        <w:rPr>
          <w:rFonts w:ascii="Verdana" w:hAnsi="Verdana" w:cs="宋体"/>
          <w:color w:val="000000"/>
          <w:sz w:val="22"/>
          <w:szCs w:val="17"/>
        </w:rPr>
        <w:t>Table</w:t>
      </w:r>
      <w:r w:rsidRPr="00770E5F">
        <w:rPr>
          <w:rFonts w:ascii="Verdana" w:hAnsi="Verdana" w:cs="宋体"/>
          <w:color w:val="000000"/>
          <w:sz w:val="22"/>
          <w:szCs w:val="17"/>
        </w:rPr>
        <w:t>不加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tb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前缀，可以增加</w:t>
      </w:r>
      <w:r w:rsidRPr="00770E5F">
        <w:rPr>
          <w:rFonts w:ascii="Verdana" w:hAnsi="Verdana" w:cs="宋体"/>
          <w:color w:val="000000"/>
          <w:sz w:val="22"/>
          <w:szCs w:val="17"/>
        </w:rPr>
        <w:t>g_</w:t>
      </w:r>
      <w:r w:rsidRPr="00770E5F">
        <w:rPr>
          <w:rFonts w:ascii="Verdana" w:hAnsi="Verdana" w:cs="宋体"/>
          <w:color w:val="000000"/>
          <w:sz w:val="22"/>
          <w:szCs w:val="17"/>
        </w:rPr>
        <w:t>前缀</w:t>
      </w:r>
      <w:r w:rsidRPr="00770E5F">
        <w:rPr>
          <w:rFonts w:ascii="Verdana" w:hAnsi="Verdana" w:cs="宋体"/>
          <w:color w:val="000000"/>
          <w:sz w:val="22"/>
          <w:szCs w:val="17"/>
        </w:rPr>
        <w:t>,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§ </w:t>
      </w:r>
      <w:r w:rsidRPr="00770E5F">
        <w:rPr>
          <w:rFonts w:ascii="Verdana" w:hAnsi="Verdana" w:cs="宋体"/>
          <w:color w:val="000000"/>
          <w:sz w:val="22"/>
          <w:szCs w:val="17"/>
        </w:rPr>
        <w:t>如：</w:t>
      </w:r>
      <w:r w:rsidRPr="00770E5F">
        <w:rPr>
          <w:rFonts w:ascii="Verdana" w:hAnsi="Verdana" w:cs="宋体"/>
          <w:color w:val="000000"/>
          <w:sz w:val="22"/>
          <w:szCs w:val="17"/>
        </w:rPr>
        <w:t>Battle </w:t>
      </w:r>
      <w:r w:rsidRPr="00770E5F">
        <w:rPr>
          <w:rFonts w:ascii="Verdana" w:hAnsi="Verdana" w:cs="宋体"/>
          <w:color w:val="000000"/>
          <w:sz w:val="22"/>
          <w:szCs w:val="17"/>
        </w:rPr>
        <w:t>（战场）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如：</w:t>
      </w:r>
      <w:r w:rsidRPr="00770E5F">
        <w:rPr>
          <w:rFonts w:ascii="Verdana" w:hAnsi="Verdana" w:cs="宋体"/>
          <w:color w:val="000000"/>
          <w:sz w:val="22"/>
          <w:szCs w:val="17"/>
        </w:rPr>
        <w:t>g_Christmas_2007 </w:t>
      </w:r>
      <w:r w:rsidRPr="00770E5F">
        <w:rPr>
          <w:rFonts w:ascii="Verdana" w:hAnsi="Verdana" w:cs="宋体"/>
          <w:color w:val="000000"/>
          <w:sz w:val="22"/>
          <w:szCs w:val="17"/>
        </w:rPr>
        <w:t>（</w:t>
      </w:r>
      <w:r w:rsidRPr="00770E5F">
        <w:rPr>
          <w:rFonts w:ascii="Verdana" w:hAnsi="Verdana" w:cs="宋体"/>
          <w:color w:val="000000"/>
          <w:sz w:val="22"/>
          <w:szCs w:val="17"/>
        </w:rPr>
        <w:t>2007</w:t>
      </w:r>
      <w:r w:rsidRPr="00770E5F">
        <w:rPr>
          <w:rFonts w:ascii="Verdana" w:hAnsi="Verdana" w:cs="宋体"/>
          <w:color w:val="000000"/>
          <w:sz w:val="22"/>
          <w:szCs w:val="17"/>
        </w:rPr>
        <w:t>年的圣诞节）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局部</w:t>
      </w:r>
      <w:r w:rsidRPr="00770E5F">
        <w:rPr>
          <w:rFonts w:ascii="Verdana" w:hAnsi="Verdana" w:cs="宋体"/>
          <w:color w:val="000000"/>
          <w:sz w:val="22"/>
          <w:szCs w:val="17"/>
        </w:rPr>
        <w:t> table</w:t>
      </w:r>
      <w:r w:rsidRPr="00770E5F">
        <w:rPr>
          <w:rFonts w:ascii="Verdana" w:hAnsi="Verdana" w:cs="宋体"/>
          <w:color w:val="000000"/>
          <w:sz w:val="22"/>
          <w:szCs w:val="17"/>
        </w:rPr>
        <w:t>：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tb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 + </w:t>
      </w:r>
      <w:r w:rsidRPr="00770E5F">
        <w:rPr>
          <w:rFonts w:ascii="Verdana" w:hAnsi="Verdana" w:cs="宋体"/>
          <w:color w:val="000000"/>
          <w:sz w:val="22"/>
          <w:szCs w:val="17"/>
        </w:rPr>
        <w:t>核心名称，首字母大写。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如：</w:t>
      </w:r>
      <w:r w:rsidRPr="00770E5F">
        <w:rPr>
          <w:rFonts w:ascii="Verdana" w:hAnsi="Verdana" w:cs="宋体"/>
          <w:b/>
          <w:bCs/>
          <w:color w:val="000000"/>
          <w:sz w:val="22"/>
          <w:szCs w:val="17"/>
        </w:rPr>
        <w:t>local</w:t>
      </w:r>
      <w:proofErr w:type="gramStart"/>
      <w:r w:rsidRPr="00770E5F">
        <w:rPr>
          <w:rFonts w:ascii="Verdana" w:hAnsi="Verdana" w:cs="宋体"/>
          <w:color w:val="000000"/>
          <w:sz w:val="22"/>
          <w:szCs w:val="17"/>
        </w:rPr>
        <w:t> 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tbPlayerTitle</w:t>
      </w:r>
      <w:proofErr w:type="spellEnd"/>
      <w:proofErr w:type="gramEnd"/>
      <w:r w:rsidRPr="00770E5F">
        <w:rPr>
          <w:rFonts w:ascii="Verdana" w:hAnsi="Verdana" w:cs="宋体"/>
          <w:color w:val="000000"/>
          <w:sz w:val="22"/>
          <w:szCs w:val="17"/>
        </w:rPr>
        <w:t> = {};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如果局部表中定义了函数，可以不加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tb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前缀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局部变量核心名称：对象名</w:t>
      </w:r>
      <w:r w:rsidRPr="00770E5F">
        <w:rPr>
          <w:rFonts w:ascii="Verdana" w:hAnsi="Verdana" w:cs="宋体"/>
          <w:color w:val="000000"/>
          <w:sz w:val="22"/>
          <w:szCs w:val="17"/>
        </w:rPr>
        <w:t> </w:t>
      </w:r>
      <w:ins w:id="0" w:author="Unknown">
        <w:r w:rsidRPr="00770E5F">
          <w:rPr>
            <w:rFonts w:ascii="Verdana" w:hAnsi="Verdana" w:cs="宋体"/>
            <w:color w:val="000000"/>
            <w:sz w:val="22"/>
            <w:szCs w:val="17"/>
          </w:rPr>
          <w:t> [</w:t>
        </w:r>
        <w:r w:rsidRPr="00770E5F">
          <w:rPr>
            <w:rFonts w:ascii="Verdana" w:hAnsi="Verdana" w:cs="宋体"/>
            <w:color w:val="000000"/>
            <w:sz w:val="22"/>
            <w:szCs w:val="17"/>
          </w:rPr>
          <w:t>行为</w:t>
        </w:r>
        <w:r w:rsidRPr="00770E5F">
          <w:rPr>
            <w:rFonts w:ascii="Verdana" w:hAnsi="Verdana" w:cs="宋体"/>
            <w:color w:val="000000"/>
            <w:sz w:val="22"/>
            <w:szCs w:val="17"/>
          </w:rPr>
          <w:t>] </w:t>
        </w:r>
      </w:ins>
      <w:r w:rsidRPr="00770E5F">
        <w:rPr>
          <w:rFonts w:ascii="Verdana" w:hAnsi="Verdana" w:cs="宋体"/>
          <w:color w:val="000000"/>
          <w:sz w:val="22"/>
          <w:szCs w:val="17"/>
        </w:rPr>
        <w:t> [</w:t>
      </w:r>
      <w:r w:rsidRPr="00770E5F">
        <w:rPr>
          <w:rFonts w:ascii="Verdana" w:hAnsi="Verdana" w:cs="宋体"/>
          <w:color w:val="000000"/>
          <w:sz w:val="22"/>
          <w:szCs w:val="17"/>
        </w:rPr>
        <w:t>修饰</w:t>
      </w:r>
      <w:r w:rsidRPr="00770E5F">
        <w:rPr>
          <w:rFonts w:ascii="Verdana" w:hAnsi="Verdana" w:cs="宋体"/>
          <w:color w:val="000000"/>
          <w:sz w:val="22"/>
          <w:szCs w:val="17"/>
        </w:rPr>
        <w:t>]</w:t>
      </w:r>
      <w:r w:rsidRPr="00770E5F">
        <w:rPr>
          <w:rFonts w:ascii="Verdana" w:hAnsi="Verdana" w:cs="宋体"/>
          <w:color w:val="000000"/>
          <w:sz w:val="22"/>
          <w:szCs w:val="17"/>
        </w:rPr>
        <w:t>。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如：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PlayerCount</w:t>
      </w:r>
      <w:proofErr w:type="spellEnd"/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数值型局部变量：</w:t>
      </w:r>
      <w:r w:rsidRPr="00770E5F">
        <w:rPr>
          <w:rFonts w:ascii="Verdana" w:hAnsi="Verdana" w:cs="宋体"/>
          <w:color w:val="000000"/>
          <w:sz w:val="22"/>
          <w:szCs w:val="17"/>
        </w:rPr>
        <w:t> n + </w:t>
      </w:r>
      <w:r w:rsidRPr="00770E5F">
        <w:rPr>
          <w:rFonts w:ascii="Verdana" w:hAnsi="Verdana" w:cs="宋体"/>
          <w:color w:val="000000"/>
          <w:sz w:val="22"/>
          <w:szCs w:val="17"/>
        </w:rPr>
        <w:t>核心名称，首字母大写。（不区分有</w:t>
      </w:r>
      <w:r w:rsidRPr="00770E5F">
        <w:rPr>
          <w:rFonts w:ascii="Verdana" w:hAnsi="Verdana" w:cs="宋体"/>
          <w:color w:val="000000"/>
          <w:sz w:val="22"/>
          <w:szCs w:val="17"/>
        </w:rPr>
        <w:t>/</w:t>
      </w:r>
      <w:r w:rsidRPr="00770E5F">
        <w:rPr>
          <w:rFonts w:ascii="Verdana" w:hAnsi="Verdana" w:cs="宋体"/>
          <w:color w:val="000000"/>
          <w:sz w:val="22"/>
          <w:szCs w:val="17"/>
        </w:rPr>
        <w:t>无符号、整型</w:t>
      </w:r>
      <w:r w:rsidRPr="00770E5F">
        <w:rPr>
          <w:rFonts w:ascii="Verdana" w:hAnsi="Verdana" w:cs="宋体"/>
          <w:color w:val="000000"/>
          <w:sz w:val="22"/>
          <w:szCs w:val="17"/>
        </w:rPr>
        <w:t>/</w:t>
      </w:r>
      <w:r w:rsidRPr="00770E5F">
        <w:rPr>
          <w:rFonts w:ascii="Verdana" w:hAnsi="Verdana" w:cs="宋体"/>
          <w:color w:val="000000"/>
          <w:sz w:val="22"/>
          <w:szCs w:val="17"/>
        </w:rPr>
        <w:t>浮点型等）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如：</w:t>
      </w:r>
      <w:r w:rsidRPr="001C7903">
        <w:rPr>
          <w:rFonts w:ascii="Verdana" w:hAnsi="Verdana" w:cs="宋体"/>
          <w:bCs/>
          <w:color w:val="000000"/>
          <w:sz w:val="22"/>
          <w:szCs w:val="17"/>
        </w:rPr>
        <w:t>local</w:t>
      </w:r>
      <w:proofErr w:type="gramStart"/>
      <w:r w:rsidRPr="001C7903">
        <w:rPr>
          <w:rFonts w:ascii="Verdana" w:hAnsi="Verdana" w:cs="宋体"/>
          <w:color w:val="000000"/>
          <w:sz w:val="22"/>
          <w:szCs w:val="17"/>
        </w:rPr>
        <w:t> 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nPlayerCount</w:t>
      </w:r>
      <w:proofErr w:type="spellEnd"/>
      <w:proofErr w:type="gramEnd"/>
      <w:r w:rsidRPr="00770E5F">
        <w:rPr>
          <w:rFonts w:ascii="Verdana" w:hAnsi="Verdana" w:cs="宋体"/>
          <w:color w:val="000000"/>
          <w:sz w:val="22"/>
          <w:szCs w:val="17"/>
        </w:rPr>
        <w:t> = 0;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bool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型局部变量：</w:t>
      </w:r>
      <w:r w:rsidRPr="00770E5F">
        <w:rPr>
          <w:rFonts w:ascii="Verdana" w:hAnsi="Verdana" w:cs="宋体"/>
          <w:color w:val="000000"/>
          <w:sz w:val="22"/>
          <w:szCs w:val="17"/>
        </w:rPr>
        <w:t> b + </w:t>
      </w:r>
      <w:r w:rsidRPr="00770E5F">
        <w:rPr>
          <w:rFonts w:ascii="Verdana" w:hAnsi="Verdana" w:cs="宋体"/>
          <w:color w:val="000000"/>
          <w:sz w:val="22"/>
          <w:szCs w:val="17"/>
        </w:rPr>
        <w:t>核心名称，首字母大写。（其值只能是</w:t>
      </w:r>
      <w:r w:rsidRPr="00770E5F">
        <w:rPr>
          <w:rFonts w:ascii="Verdana" w:hAnsi="Verdana" w:cs="宋体"/>
          <w:color w:val="000000"/>
          <w:sz w:val="22"/>
          <w:szCs w:val="17"/>
        </w:rPr>
        <w:t>1</w:t>
      </w:r>
      <w:r w:rsidRPr="00770E5F">
        <w:rPr>
          <w:rFonts w:ascii="Verdana" w:hAnsi="Verdana" w:cs="宋体"/>
          <w:color w:val="000000"/>
          <w:sz w:val="22"/>
          <w:szCs w:val="17"/>
        </w:rPr>
        <w:t>、</w:t>
      </w:r>
      <w:r w:rsidRPr="00770E5F">
        <w:rPr>
          <w:rFonts w:ascii="Verdana" w:hAnsi="Verdana" w:cs="宋体"/>
          <w:color w:val="000000"/>
          <w:sz w:val="22"/>
          <w:szCs w:val="17"/>
        </w:rPr>
        <w:t>0</w:t>
      </w:r>
      <w:r w:rsidRPr="00770E5F">
        <w:rPr>
          <w:rFonts w:ascii="Verdana" w:hAnsi="Verdana" w:cs="宋体"/>
          <w:color w:val="000000"/>
          <w:sz w:val="22"/>
          <w:szCs w:val="17"/>
        </w:rPr>
        <w:t>两种），不允许使用脚本中的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bool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类型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lastRenderedPageBreak/>
        <w:t>如：</w:t>
      </w:r>
      <w:r w:rsidRPr="001C7903">
        <w:rPr>
          <w:rFonts w:ascii="Verdana" w:hAnsi="Verdana" w:cs="宋体"/>
          <w:bCs/>
          <w:color w:val="000000"/>
          <w:sz w:val="22"/>
          <w:szCs w:val="17"/>
        </w:rPr>
        <w:t>local</w:t>
      </w:r>
      <w:proofErr w:type="gramStart"/>
      <w:r w:rsidRPr="00770E5F">
        <w:rPr>
          <w:rFonts w:ascii="Verdana" w:hAnsi="Verdana" w:cs="宋体"/>
          <w:color w:val="000000"/>
          <w:sz w:val="22"/>
          <w:szCs w:val="17"/>
        </w:rPr>
        <w:t> 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bOk</w:t>
      </w:r>
      <w:proofErr w:type="spellEnd"/>
      <w:proofErr w:type="gramEnd"/>
      <w:r w:rsidRPr="00770E5F">
        <w:rPr>
          <w:rFonts w:ascii="Verdana" w:hAnsi="Verdana" w:cs="宋体"/>
          <w:color w:val="000000"/>
          <w:sz w:val="22"/>
          <w:szCs w:val="17"/>
        </w:rPr>
        <w:t> = 0;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字符型局部变量：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sz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 + </w:t>
      </w:r>
      <w:r w:rsidRPr="00770E5F">
        <w:rPr>
          <w:rFonts w:ascii="Verdana" w:hAnsi="Verdana" w:cs="宋体"/>
          <w:color w:val="000000"/>
          <w:sz w:val="22"/>
          <w:szCs w:val="17"/>
        </w:rPr>
        <w:t>核心名称，首字母大写。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如：</w:t>
      </w:r>
      <w:r w:rsidRPr="001C7903">
        <w:rPr>
          <w:rFonts w:ascii="Verdana" w:hAnsi="Verdana" w:cs="宋体"/>
          <w:bCs/>
          <w:color w:val="000000"/>
          <w:sz w:val="22"/>
          <w:szCs w:val="17"/>
        </w:rPr>
        <w:t>local</w:t>
      </w:r>
      <w:proofErr w:type="gramStart"/>
      <w:r w:rsidRPr="001C7903">
        <w:rPr>
          <w:rFonts w:ascii="Verdana" w:hAnsi="Verdana" w:cs="宋体"/>
          <w:color w:val="000000"/>
          <w:sz w:val="22"/>
          <w:szCs w:val="17"/>
        </w:rPr>
        <w:t> 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szPlayerName</w:t>
      </w:r>
      <w:proofErr w:type="spellEnd"/>
      <w:proofErr w:type="gramEnd"/>
      <w:r w:rsidRPr="00770E5F">
        <w:rPr>
          <w:rFonts w:ascii="Verdana" w:hAnsi="Verdana" w:cs="宋体"/>
          <w:color w:val="000000"/>
          <w:sz w:val="22"/>
          <w:szCs w:val="17"/>
        </w:rPr>
        <w:t> = "";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自定义数据类型</w:t>
      </w:r>
      <w:r w:rsidRPr="00770E5F">
        <w:rPr>
          <w:rFonts w:ascii="Verdana" w:hAnsi="Verdana" w:cs="宋体"/>
          <w:color w:val="000000"/>
          <w:sz w:val="22"/>
          <w:szCs w:val="17"/>
        </w:rPr>
        <w:t>(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UserData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)</w:t>
      </w:r>
      <w:r w:rsidRPr="00770E5F">
        <w:rPr>
          <w:rFonts w:ascii="Verdana" w:hAnsi="Verdana" w:cs="宋体"/>
          <w:color w:val="000000"/>
          <w:sz w:val="22"/>
          <w:szCs w:val="17"/>
        </w:rPr>
        <w:t>：</w:t>
      </w:r>
      <w:r w:rsidRPr="00770E5F">
        <w:rPr>
          <w:rFonts w:ascii="Verdana" w:hAnsi="Verdana" w:cs="宋体"/>
          <w:color w:val="000000"/>
          <w:sz w:val="22"/>
          <w:szCs w:val="17"/>
        </w:rPr>
        <w:t>p + </w:t>
      </w:r>
      <w:r w:rsidRPr="00770E5F">
        <w:rPr>
          <w:rFonts w:ascii="Verdana" w:hAnsi="Verdana" w:cs="宋体"/>
          <w:color w:val="000000"/>
          <w:sz w:val="22"/>
          <w:szCs w:val="17"/>
        </w:rPr>
        <w:t>核心名称，首字母大写。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如获取组队玩家的指针：</w:t>
      </w:r>
      <w:proofErr w:type="gramStart"/>
      <w:r w:rsidRPr="001C7903">
        <w:rPr>
          <w:rFonts w:ascii="Verdana" w:hAnsi="Verdana" w:cs="宋体"/>
          <w:bCs/>
          <w:color w:val="000000"/>
          <w:sz w:val="22"/>
          <w:szCs w:val="17"/>
        </w:rPr>
        <w:t>local</w:t>
      </w:r>
      <w:proofErr w:type="gramEnd"/>
      <w:r w:rsidRPr="001C7903">
        <w:rPr>
          <w:rFonts w:ascii="Verdana" w:hAnsi="Verdana" w:cs="宋体"/>
          <w:color w:val="000000"/>
          <w:sz w:val="22"/>
          <w:szCs w:val="17"/>
        </w:rPr>
        <w:t>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pTeammate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 = nil;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常量命名的规则：</w:t>
      </w:r>
      <w:r w:rsidRPr="00770E5F">
        <w:rPr>
          <w:rFonts w:ascii="Verdana" w:hAnsi="Verdana" w:cs="宋体"/>
          <w:color w:val="000000"/>
          <w:sz w:val="22"/>
          <w:szCs w:val="17"/>
        </w:rPr>
        <w:t> 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所有字母都使用大写，并且每个常量后都必须写有注释。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如：</w:t>
      </w:r>
      <w:r w:rsidRPr="00770E5F">
        <w:rPr>
          <w:rFonts w:ascii="Verdana" w:hAnsi="Verdana" w:cs="宋体"/>
          <w:color w:val="000000"/>
          <w:sz w:val="22"/>
          <w:szCs w:val="17"/>
        </w:rPr>
        <w:t>PLAYERCOUNT_LIMIT = 10; -- </w:t>
      </w:r>
      <w:r w:rsidRPr="00770E5F">
        <w:rPr>
          <w:rFonts w:ascii="Verdana" w:hAnsi="Verdana" w:cs="宋体"/>
          <w:color w:val="000000"/>
          <w:sz w:val="22"/>
          <w:szCs w:val="17"/>
        </w:rPr>
        <w:t>活动的总人数限制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用于标记角色任务变量组编号的常量：</w:t>
      </w:r>
      <w:r w:rsidRPr="00770E5F">
        <w:rPr>
          <w:rFonts w:ascii="Verdana" w:hAnsi="Verdana" w:cs="宋体"/>
          <w:color w:val="000000"/>
          <w:sz w:val="22"/>
          <w:szCs w:val="17"/>
        </w:rPr>
        <w:t>TSKG_ + </w:t>
      </w:r>
      <w:r w:rsidRPr="00770E5F">
        <w:rPr>
          <w:rFonts w:ascii="Verdana" w:hAnsi="Verdana" w:cs="宋体"/>
          <w:color w:val="000000"/>
          <w:sz w:val="22"/>
          <w:szCs w:val="17"/>
        </w:rPr>
        <w:t>名称。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如：</w:t>
      </w:r>
      <w:r w:rsidRPr="00770E5F">
        <w:rPr>
          <w:rFonts w:ascii="Verdana" w:hAnsi="Verdana" w:cs="宋体"/>
          <w:color w:val="000000"/>
          <w:sz w:val="22"/>
          <w:szCs w:val="17"/>
        </w:rPr>
        <w:t>TSKG_RANDOMTASK = 2;</w:t>
      </w:r>
    </w:p>
    <w:p w:rsidR="00E9265F" w:rsidRPr="00770E5F" w:rsidRDefault="00E9265F" w:rsidP="00E9265F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用于标记角色任务变量编号的常量：</w:t>
      </w:r>
      <w:r w:rsidRPr="00770E5F">
        <w:rPr>
          <w:rFonts w:ascii="Verdana" w:hAnsi="Verdana" w:cs="宋体"/>
          <w:color w:val="000000"/>
          <w:sz w:val="22"/>
          <w:szCs w:val="17"/>
        </w:rPr>
        <w:t> TSK_ + </w:t>
      </w:r>
      <w:r w:rsidRPr="00770E5F">
        <w:rPr>
          <w:rFonts w:ascii="Verdana" w:hAnsi="Verdana" w:cs="宋体"/>
          <w:color w:val="000000"/>
          <w:sz w:val="22"/>
          <w:szCs w:val="17"/>
        </w:rPr>
        <w:t>名称。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如：</w:t>
      </w:r>
      <w:r w:rsidRPr="00770E5F">
        <w:rPr>
          <w:rFonts w:ascii="Verdana" w:hAnsi="Verdana" w:cs="宋体"/>
          <w:color w:val="000000"/>
          <w:sz w:val="22"/>
          <w:szCs w:val="17"/>
        </w:rPr>
        <w:t>TSK_GETITEMCOUNT = 1379;</w:t>
      </w:r>
    </w:p>
    <w:p w:rsidR="002B417A" w:rsidRPr="00E9265F" w:rsidRDefault="002B417A" w:rsidP="002B417A">
      <w:pPr>
        <w:spacing w:line="360" w:lineRule="auto"/>
        <w:rPr>
          <w:rFonts w:ascii="Verdana" w:hAnsi="Verdana" w:cs="宋体"/>
          <w:b/>
          <w:color w:val="000000"/>
          <w:sz w:val="22"/>
          <w:szCs w:val="17"/>
        </w:rPr>
      </w:pPr>
      <w:r w:rsidRPr="00E9265F">
        <w:rPr>
          <w:rFonts w:ascii="Verdana" w:hAnsi="Verdana" w:cs="宋体"/>
          <w:b/>
          <w:color w:val="000000"/>
          <w:sz w:val="22"/>
          <w:szCs w:val="17"/>
        </w:rPr>
        <w:t>-  </w:t>
      </w:r>
      <w:r w:rsidRPr="00E9265F">
        <w:rPr>
          <w:rFonts w:ascii="Verdana" w:hAnsi="Verdana" w:cs="宋体"/>
          <w:b/>
          <w:color w:val="000000"/>
          <w:sz w:val="22"/>
          <w:szCs w:val="17"/>
        </w:rPr>
        <w:t>各种对象名称的命名规则：</w:t>
      </w:r>
      <w:r w:rsidRPr="00E9265F">
        <w:rPr>
          <w:rFonts w:ascii="Verdana" w:hAnsi="Verdana" w:cs="宋体"/>
          <w:b/>
          <w:color w:val="000000"/>
          <w:sz w:val="22"/>
          <w:szCs w:val="17"/>
        </w:rPr>
        <w:t> </w:t>
      </w:r>
    </w:p>
    <w:p w:rsidR="002B417A" w:rsidRPr="00770E5F" w:rsidRDefault="002B417A" w:rsidP="002B417A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与控制流程或者逻辑相关的统一采用英文命名。</w:t>
      </w:r>
    </w:p>
    <w:p w:rsidR="002B417A" w:rsidRPr="00770E5F" w:rsidRDefault="002B417A" w:rsidP="002B417A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游戏世界内</w:t>
      </w:r>
      <w:r>
        <w:rPr>
          <w:rFonts w:ascii="Verdana" w:hAnsi="Verdana" w:cs="宋体" w:hint="eastAsia"/>
          <w:color w:val="000000"/>
          <w:sz w:val="22"/>
          <w:szCs w:val="17"/>
        </w:rPr>
        <w:t>与特定</w:t>
      </w:r>
      <w:r w:rsidRPr="00770E5F">
        <w:rPr>
          <w:rFonts w:ascii="Verdana" w:hAnsi="Verdana" w:cs="宋体"/>
          <w:color w:val="000000"/>
          <w:sz w:val="22"/>
          <w:szCs w:val="17"/>
        </w:rPr>
        <w:t>事物相关的</w:t>
      </w:r>
      <w:r>
        <w:rPr>
          <w:rFonts w:ascii="Verdana" w:hAnsi="Verdana" w:cs="宋体" w:hint="eastAsia"/>
          <w:color w:val="000000"/>
          <w:sz w:val="22"/>
          <w:szCs w:val="17"/>
        </w:rPr>
        <w:t>可以</w:t>
      </w:r>
      <w:r w:rsidRPr="00770E5F">
        <w:rPr>
          <w:rFonts w:ascii="Verdana" w:hAnsi="Verdana" w:cs="宋体"/>
          <w:color w:val="000000"/>
          <w:sz w:val="22"/>
          <w:szCs w:val="17"/>
        </w:rPr>
        <w:t>采用拼音，如</w:t>
      </w:r>
      <w:r>
        <w:rPr>
          <w:rFonts w:ascii="Verdana" w:hAnsi="Verdana" w:cs="宋体" w:hint="eastAsia"/>
          <w:color w:val="000000"/>
          <w:sz w:val="22"/>
          <w:szCs w:val="17"/>
        </w:rPr>
        <w:t>某个</w:t>
      </w:r>
      <w:r w:rsidRPr="00770E5F">
        <w:rPr>
          <w:rFonts w:ascii="Verdana" w:hAnsi="Verdana" w:cs="宋体"/>
          <w:color w:val="000000"/>
          <w:sz w:val="22"/>
          <w:szCs w:val="17"/>
        </w:rPr>
        <w:t>NPC</w:t>
      </w:r>
      <w:r>
        <w:rPr>
          <w:rFonts w:ascii="Verdana" w:hAnsi="Verdana" w:cs="宋体" w:hint="eastAsia"/>
          <w:color w:val="000000"/>
          <w:sz w:val="22"/>
          <w:szCs w:val="17"/>
        </w:rPr>
        <w:t>的</w:t>
      </w:r>
      <w:r w:rsidRPr="00770E5F">
        <w:rPr>
          <w:rFonts w:ascii="Verdana" w:hAnsi="Verdana" w:cs="宋体"/>
          <w:color w:val="000000"/>
          <w:sz w:val="22"/>
          <w:szCs w:val="17"/>
        </w:rPr>
        <w:t>名字，</w:t>
      </w:r>
      <w:r w:rsidRPr="00770E5F">
        <w:rPr>
          <w:rFonts w:ascii="Verdana" w:hAnsi="Verdana" w:cs="宋体"/>
          <w:color w:val="000000"/>
          <w:sz w:val="22"/>
          <w:szCs w:val="17"/>
        </w:rPr>
        <w:t>ITEM </w:t>
      </w:r>
      <w:r w:rsidRPr="00770E5F">
        <w:rPr>
          <w:rFonts w:ascii="Verdana" w:hAnsi="Verdana" w:cs="宋体"/>
          <w:color w:val="000000"/>
          <w:sz w:val="22"/>
          <w:szCs w:val="17"/>
        </w:rPr>
        <w:t>名。过长的、不易理解的名字，应加注释说明。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如：</w:t>
      </w:r>
      <w:proofErr w:type="gramStart"/>
      <w:r w:rsidRPr="00770E5F">
        <w:rPr>
          <w:rFonts w:ascii="Verdana" w:hAnsi="Verdana" w:cs="宋体"/>
          <w:color w:val="000000"/>
          <w:sz w:val="22"/>
          <w:szCs w:val="17"/>
        </w:rPr>
        <w:t>local</w:t>
      </w:r>
      <w:proofErr w:type="gramEnd"/>
      <w:r w:rsidRPr="00770E5F">
        <w:rPr>
          <w:rFonts w:ascii="Verdana" w:hAnsi="Verdana" w:cs="宋体"/>
          <w:color w:val="000000"/>
          <w:sz w:val="22"/>
          <w:szCs w:val="17"/>
        </w:rPr>
        <w:t>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tb</w:t>
      </w:r>
      <w:r>
        <w:rPr>
          <w:rFonts w:ascii="Verdana" w:hAnsi="Verdana" w:cs="宋体" w:hint="eastAsia"/>
          <w:color w:val="000000"/>
          <w:sz w:val="22"/>
          <w:szCs w:val="17"/>
        </w:rPr>
        <w:t>BaiHuaGuBoss</w:t>
      </w:r>
      <w:proofErr w:type="spellEnd"/>
      <w:r>
        <w:rPr>
          <w:rFonts w:ascii="Verdana" w:hAnsi="Verdana" w:cs="宋体" w:hint="eastAsia"/>
          <w:color w:val="000000"/>
          <w:sz w:val="22"/>
          <w:szCs w:val="17"/>
        </w:rPr>
        <w:t>;</w:t>
      </w:r>
    </w:p>
    <w:p w:rsidR="00816F29" w:rsidRPr="00B421E3" w:rsidRDefault="00816F29" w:rsidP="00816F29"/>
    <w:p w:rsidR="00816F29" w:rsidRPr="00E9265F" w:rsidRDefault="00816F29" w:rsidP="00816F29">
      <w:pPr>
        <w:rPr>
          <w:b/>
        </w:rPr>
      </w:pPr>
      <w:r w:rsidRPr="00E9265F">
        <w:rPr>
          <w:b/>
        </w:rPr>
        <w:t>-  </w:t>
      </w:r>
      <w:r w:rsidRPr="00E9265F">
        <w:rPr>
          <w:rFonts w:hint="eastAsia"/>
          <w:b/>
        </w:rPr>
        <w:t>建议：</w:t>
      </w:r>
      <w:r w:rsidRPr="00E9265F">
        <w:rPr>
          <w:b/>
        </w:rPr>
        <w:t>函数返回值规范</w:t>
      </w:r>
      <w:r w:rsidRPr="00E9265F">
        <w:rPr>
          <w:b/>
        </w:rPr>
        <w:t> 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一般不应当以</w:t>
      </w:r>
      <w:r w:rsidRPr="00770E5F">
        <w:rPr>
          <w:rFonts w:ascii="Verdana" w:hAnsi="Verdana" w:cs="宋体"/>
          <w:color w:val="000000"/>
          <w:sz w:val="22"/>
          <w:szCs w:val="17"/>
        </w:rPr>
        <w:t>nil</w:t>
      </w:r>
      <w:r w:rsidRPr="00770E5F">
        <w:rPr>
          <w:rFonts w:ascii="Verdana" w:hAnsi="Verdana" w:cs="宋体"/>
          <w:color w:val="000000"/>
          <w:sz w:val="22"/>
          <w:szCs w:val="17"/>
        </w:rPr>
        <w:t>作为异常或出错的特殊返回值，可以使用</w:t>
      </w:r>
      <w:r w:rsidRPr="00770E5F">
        <w:rPr>
          <w:rFonts w:ascii="Verdana" w:hAnsi="Verdana" w:cs="宋体"/>
          <w:color w:val="000000"/>
          <w:sz w:val="22"/>
          <w:szCs w:val="17"/>
        </w:rPr>
        <w:t>0</w:t>
      </w:r>
      <w:r w:rsidRPr="00770E5F">
        <w:rPr>
          <w:rFonts w:ascii="Verdana" w:hAnsi="Verdana" w:cs="宋体"/>
          <w:color w:val="000000"/>
          <w:sz w:val="22"/>
          <w:szCs w:val="17"/>
        </w:rPr>
        <w:t>、</w:t>
      </w:r>
      <w:r w:rsidR="00ED2582">
        <w:rPr>
          <w:rFonts w:ascii="Verdana" w:hAnsi="Verdana" w:cs="宋体" w:hint="eastAsia"/>
          <w:color w:val="000000"/>
          <w:sz w:val="22"/>
          <w:szCs w:val="17"/>
        </w:rPr>
        <w:t>-</w:t>
      </w:r>
      <w:r w:rsidRPr="00770E5F">
        <w:rPr>
          <w:rFonts w:ascii="Verdana" w:hAnsi="Verdana" w:cs="宋体"/>
          <w:color w:val="000000"/>
          <w:sz w:val="22"/>
          <w:szCs w:val="17"/>
        </w:rPr>
        <w:t>1</w:t>
      </w:r>
      <w:r w:rsidRPr="00770E5F">
        <w:rPr>
          <w:rFonts w:ascii="Verdana" w:hAnsi="Verdana" w:cs="宋体"/>
          <w:color w:val="000000"/>
          <w:sz w:val="22"/>
          <w:szCs w:val="17"/>
        </w:rPr>
        <w:t>等。避免外界调用后进行返回值大小比较等操作导致出错。</w:t>
      </w:r>
    </w:p>
    <w:p w:rsidR="00816F29" w:rsidRPr="00E9265F" w:rsidRDefault="00E9265F" w:rsidP="00E9265F">
      <w:pPr>
        <w:spacing w:line="360" w:lineRule="auto"/>
        <w:rPr>
          <w:rFonts w:ascii="Verdana" w:hAnsi="Verdana" w:cs="宋体"/>
          <w:b/>
          <w:bCs/>
          <w:color w:val="000000"/>
          <w:sz w:val="22"/>
          <w:szCs w:val="17"/>
        </w:rPr>
      </w:pPr>
      <w:r>
        <w:rPr>
          <w:rFonts w:ascii="Verdana" w:hAnsi="Verdana" w:cs="宋体" w:hint="eastAsia"/>
          <w:b/>
          <w:bCs/>
          <w:color w:val="000000"/>
          <w:sz w:val="22"/>
          <w:szCs w:val="17"/>
        </w:rPr>
        <w:t>建议：</w:t>
      </w:r>
      <w:r w:rsidR="00816F29" w:rsidRPr="00E9265F">
        <w:rPr>
          <w:rFonts w:ascii="Verdana" w:hAnsi="Verdana" w:cs="宋体"/>
          <w:b/>
          <w:bCs/>
          <w:color w:val="000000"/>
          <w:sz w:val="22"/>
          <w:szCs w:val="17"/>
        </w:rPr>
        <w:t>注释规范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每个脚本文件头要加注释，注释应包含以下内容：</w:t>
      </w:r>
      <w:r w:rsidRPr="00770E5F">
        <w:rPr>
          <w:rFonts w:ascii="Verdana" w:hAnsi="Verdana" w:cs="宋体"/>
          <w:color w:val="000000"/>
          <w:sz w:val="22"/>
          <w:szCs w:val="17"/>
        </w:rPr>
        <w:t> 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文件的用途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创建者的信息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o </w:t>
      </w:r>
      <w:r w:rsidRPr="00770E5F">
        <w:rPr>
          <w:rFonts w:ascii="Verdana" w:hAnsi="Verdana" w:cs="宋体"/>
          <w:color w:val="000000"/>
          <w:sz w:val="22"/>
          <w:szCs w:val="17"/>
        </w:rPr>
        <w:t>创建日期</w:t>
      </w:r>
    </w:p>
    <w:p w:rsidR="00816F29" w:rsidRPr="00E9265F" w:rsidRDefault="00E9265F" w:rsidP="00E9265F">
      <w:pPr>
        <w:spacing w:line="360" w:lineRule="auto"/>
        <w:rPr>
          <w:rFonts w:ascii="Verdana" w:hAnsi="Verdana" w:cs="宋体"/>
          <w:b/>
          <w:bCs/>
          <w:color w:val="000000"/>
          <w:sz w:val="22"/>
          <w:szCs w:val="17"/>
        </w:rPr>
      </w:pPr>
      <w:r>
        <w:rPr>
          <w:rFonts w:ascii="Verdana" w:hAnsi="Verdana" w:cs="宋体" w:hint="eastAsia"/>
          <w:b/>
          <w:bCs/>
          <w:color w:val="000000"/>
          <w:sz w:val="22"/>
          <w:szCs w:val="17"/>
        </w:rPr>
        <w:t>建议：</w:t>
      </w:r>
      <w:r w:rsidR="00816F29" w:rsidRPr="00E9265F">
        <w:rPr>
          <w:rFonts w:ascii="Verdana" w:hAnsi="Verdana" w:cs="宋体"/>
          <w:b/>
          <w:bCs/>
          <w:color w:val="000000"/>
          <w:sz w:val="22"/>
          <w:szCs w:val="17"/>
        </w:rPr>
        <w:t>代码对齐的规则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Tab</w:t>
      </w:r>
      <w:r w:rsidRPr="00770E5F">
        <w:rPr>
          <w:rFonts w:ascii="Verdana" w:hAnsi="Verdana" w:cs="宋体"/>
          <w:color w:val="000000"/>
          <w:sz w:val="22"/>
          <w:szCs w:val="17"/>
        </w:rPr>
        <w:t>键为</w:t>
      </w:r>
      <w:r w:rsidRPr="00770E5F">
        <w:rPr>
          <w:rFonts w:ascii="Verdana" w:hAnsi="Verdana" w:cs="宋体"/>
          <w:color w:val="000000"/>
          <w:sz w:val="22"/>
          <w:szCs w:val="17"/>
        </w:rPr>
        <w:t>4</w:t>
      </w:r>
      <w:r w:rsidRPr="00770E5F">
        <w:rPr>
          <w:rFonts w:ascii="Verdana" w:hAnsi="Verdana" w:cs="宋体"/>
          <w:color w:val="000000"/>
          <w:sz w:val="22"/>
          <w:szCs w:val="17"/>
        </w:rPr>
        <w:t>个字符宽。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local </w:t>
      </w:r>
      <w:r w:rsidRPr="00770E5F">
        <w:rPr>
          <w:rFonts w:ascii="Verdana" w:hAnsi="Verdana" w:cs="宋体"/>
          <w:color w:val="000000"/>
          <w:sz w:val="22"/>
          <w:szCs w:val="17"/>
        </w:rPr>
        <w:t>之后紧跟空格（不得使用</w:t>
      </w:r>
      <w:r w:rsidRPr="00770E5F">
        <w:rPr>
          <w:rFonts w:ascii="Verdana" w:hAnsi="Verdana" w:cs="宋体"/>
          <w:color w:val="000000"/>
          <w:sz w:val="22"/>
          <w:szCs w:val="17"/>
        </w:rPr>
        <w:t>Tab</w:t>
      </w:r>
      <w:r w:rsidRPr="00770E5F">
        <w:rPr>
          <w:rFonts w:ascii="Verdana" w:hAnsi="Verdana" w:cs="宋体"/>
          <w:color w:val="000000"/>
          <w:sz w:val="22"/>
          <w:szCs w:val="17"/>
        </w:rPr>
        <w:t>字符）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一行脚本代码的长度，不能超过</w:t>
      </w:r>
      <w:r w:rsidRPr="00770E5F">
        <w:rPr>
          <w:rFonts w:ascii="Verdana" w:hAnsi="Verdana" w:cs="宋体"/>
          <w:color w:val="000000"/>
          <w:sz w:val="22"/>
          <w:szCs w:val="17"/>
        </w:rPr>
        <w:t>120</w:t>
      </w:r>
      <w:r w:rsidRPr="00770E5F">
        <w:rPr>
          <w:rFonts w:ascii="Verdana" w:hAnsi="Verdana" w:cs="宋体"/>
          <w:color w:val="000000"/>
          <w:sz w:val="22"/>
          <w:szCs w:val="17"/>
        </w:rPr>
        <w:t>列，文本内容除外（涉及到后期翻译）。如未写</w:t>
      </w:r>
      <w:r w:rsidRPr="00770E5F">
        <w:rPr>
          <w:rFonts w:ascii="Verdana" w:hAnsi="Verdana" w:cs="宋体"/>
          <w:color w:val="000000"/>
          <w:sz w:val="22"/>
          <w:szCs w:val="17"/>
        </w:rPr>
        <w:lastRenderedPageBreak/>
        <w:t>完，可换行。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建议：单个函数体不要超过</w:t>
      </w:r>
      <w:r w:rsidRPr="00770E5F">
        <w:rPr>
          <w:rFonts w:ascii="Verdana" w:hAnsi="Verdana" w:cs="宋体"/>
          <w:color w:val="000000"/>
          <w:sz w:val="22"/>
          <w:szCs w:val="17"/>
        </w:rPr>
        <w:t>200</w:t>
      </w:r>
      <w:r w:rsidRPr="00770E5F">
        <w:rPr>
          <w:rFonts w:ascii="Verdana" w:hAnsi="Verdana" w:cs="宋体"/>
          <w:color w:val="000000"/>
          <w:sz w:val="22"/>
          <w:szCs w:val="17"/>
        </w:rPr>
        <w:t>行。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建议：不要将过多的函数写在一个文件内，致使文件行数过多。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代码块（</w:t>
      </w:r>
      <w:r w:rsidRPr="00770E5F">
        <w:rPr>
          <w:rFonts w:ascii="Verdana" w:hAnsi="Verdana" w:cs="宋体"/>
          <w:color w:val="000000"/>
          <w:sz w:val="22"/>
          <w:szCs w:val="17"/>
        </w:rPr>
        <w:t>Block</w:t>
      </w:r>
      <w:r w:rsidRPr="00770E5F">
        <w:rPr>
          <w:rFonts w:ascii="Verdana" w:hAnsi="Verdana" w:cs="宋体"/>
          <w:color w:val="000000"/>
          <w:sz w:val="22"/>
          <w:szCs w:val="17"/>
        </w:rPr>
        <w:t>，包括函数体等）必须较上一级有</w:t>
      </w:r>
      <w:r w:rsidRPr="00770E5F">
        <w:rPr>
          <w:rFonts w:ascii="Verdana" w:hAnsi="Verdana" w:cs="宋体"/>
          <w:color w:val="000000"/>
          <w:sz w:val="22"/>
          <w:szCs w:val="17"/>
        </w:rPr>
        <w:t> Tab </w:t>
      </w:r>
      <w:r w:rsidRPr="00770E5F">
        <w:rPr>
          <w:rFonts w:ascii="Verdana" w:hAnsi="Verdana" w:cs="宋体"/>
          <w:color w:val="000000"/>
          <w:sz w:val="22"/>
          <w:szCs w:val="17"/>
        </w:rPr>
        <w:t>缩进。</w:t>
      </w:r>
    </w:p>
    <w:p w:rsidR="00816F29" w:rsidRPr="00770E5F" w:rsidRDefault="00E9265F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>
        <w:rPr>
          <w:rFonts w:ascii="Verdana" w:hAnsi="Verdana" w:cs="宋体" w:hint="eastAsia"/>
          <w:b/>
          <w:bCs/>
          <w:color w:val="000000"/>
          <w:sz w:val="22"/>
          <w:szCs w:val="17"/>
        </w:rPr>
        <w:t>建议：</w:t>
      </w:r>
      <w:r w:rsidR="00816F29" w:rsidRPr="00770E5F">
        <w:rPr>
          <w:rFonts w:ascii="Verdana" w:hAnsi="Verdana" w:cs="宋体"/>
          <w:b/>
          <w:bCs/>
          <w:color w:val="000000"/>
          <w:sz w:val="22"/>
          <w:szCs w:val="17"/>
        </w:rPr>
        <w:t>table</w:t>
      </w:r>
      <w:r w:rsidR="00816F29" w:rsidRPr="00770E5F">
        <w:rPr>
          <w:rFonts w:ascii="Verdana" w:hAnsi="Verdana" w:cs="宋体"/>
          <w:b/>
          <w:bCs/>
          <w:color w:val="000000"/>
          <w:sz w:val="22"/>
          <w:szCs w:val="17"/>
        </w:rPr>
        <w:t>相关规范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脚本定义的全局变量只能是</w:t>
      </w:r>
      <w:r w:rsidRPr="00770E5F">
        <w:rPr>
          <w:rFonts w:ascii="Verdana" w:hAnsi="Verdana" w:cs="宋体"/>
          <w:color w:val="000000"/>
          <w:sz w:val="22"/>
          <w:szCs w:val="17"/>
        </w:rPr>
        <w:t>table</w:t>
      </w:r>
      <w:r w:rsidRPr="00770E5F">
        <w:rPr>
          <w:rFonts w:ascii="Verdana" w:hAnsi="Verdana" w:cs="宋体"/>
          <w:color w:val="000000"/>
          <w:sz w:val="22"/>
          <w:szCs w:val="17"/>
        </w:rPr>
        <w:t>，其他常数等应放在合适的</w:t>
      </w:r>
      <w:r w:rsidRPr="00770E5F">
        <w:rPr>
          <w:rFonts w:ascii="Verdana" w:hAnsi="Verdana" w:cs="宋体"/>
          <w:color w:val="000000"/>
          <w:sz w:val="22"/>
          <w:szCs w:val="17"/>
        </w:rPr>
        <w:t>table</w:t>
      </w:r>
      <w:r w:rsidRPr="00770E5F">
        <w:rPr>
          <w:rFonts w:ascii="Verdana" w:hAnsi="Verdana" w:cs="宋体"/>
          <w:color w:val="000000"/>
          <w:sz w:val="22"/>
          <w:szCs w:val="17"/>
        </w:rPr>
        <w:t>之内。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table</w:t>
      </w:r>
      <w:r w:rsidRPr="00770E5F">
        <w:rPr>
          <w:rFonts w:ascii="Verdana" w:hAnsi="Verdana" w:cs="宋体"/>
          <w:color w:val="000000"/>
          <w:sz w:val="22"/>
          <w:szCs w:val="17"/>
        </w:rPr>
        <w:t>成员变量不需要以</w:t>
      </w:r>
      <w:r w:rsidRPr="00770E5F">
        <w:rPr>
          <w:rFonts w:ascii="Verdana" w:hAnsi="Verdana" w:cs="宋体"/>
          <w:color w:val="000000"/>
          <w:sz w:val="22"/>
          <w:szCs w:val="17"/>
        </w:rPr>
        <w:t>"m_"</w:t>
      </w:r>
      <w:r w:rsidRPr="00770E5F">
        <w:rPr>
          <w:rFonts w:ascii="Verdana" w:hAnsi="Verdana" w:cs="宋体"/>
          <w:color w:val="000000"/>
          <w:sz w:val="22"/>
          <w:szCs w:val="17"/>
        </w:rPr>
        <w:t>开头。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对于多种内容混杂的</w:t>
      </w:r>
      <w:r w:rsidRPr="00770E5F">
        <w:rPr>
          <w:rFonts w:ascii="Verdana" w:hAnsi="Verdana" w:cs="宋体"/>
          <w:color w:val="000000"/>
          <w:sz w:val="22"/>
          <w:szCs w:val="17"/>
        </w:rPr>
        <w:t>table</w:t>
      </w:r>
      <w:r w:rsidRPr="00770E5F">
        <w:rPr>
          <w:rFonts w:ascii="Verdana" w:hAnsi="Verdana" w:cs="宋体"/>
          <w:color w:val="000000"/>
          <w:sz w:val="22"/>
          <w:szCs w:val="17"/>
        </w:rPr>
        <w:t>，建议使用变量名的方式（字符串下标）而不是顺序方式（数值下标）存放数据。尤其在多层</w:t>
      </w:r>
      <w:r w:rsidRPr="00770E5F">
        <w:rPr>
          <w:rFonts w:ascii="Verdana" w:hAnsi="Verdana" w:cs="宋体"/>
          <w:color w:val="000000"/>
          <w:sz w:val="22"/>
          <w:szCs w:val="17"/>
        </w:rPr>
        <w:t>table</w:t>
      </w:r>
      <w:r w:rsidRPr="00770E5F">
        <w:rPr>
          <w:rFonts w:ascii="Verdana" w:hAnsi="Verdana" w:cs="宋体"/>
          <w:color w:val="000000"/>
          <w:sz w:val="22"/>
          <w:szCs w:val="17"/>
        </w:rPr>
        <w:t>嵌套等容易混淆的场合，必须使用变量名方式。如：</w:t>
      </w:r>
      <w:r w:rsidRPr="00770E5F">
        <w:rPr>
          <w:rFonts w:ascii="Verdana" w:hAnsi="Verdana" w:cs="宋体"/>
          <w:color w:val="000000"/>
          <w:sz w:val="22"/>
          <w:szCs w:val="17"/>
        </w:rPr>
        <w:t> 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tbMenPaiNpc.tbFaction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 = {</w:t>
      </w:r>
    </w:p>
    <w:p w:rsidR="00816F29" w:rsidRPr="00770E5F" w:rsidRDefault="00816F29" w:rsidP="00D7504F">
      <w:pPr>
        <w:spacing w:line="360" w:lineRule="auto"/>
        <w:ind w:firstLine="420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{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szName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 = "</w:t>
      </w:r>
      <w:r w:rsidRPr="00770E5F">
        <w:rPr>
          <w:rFonts w:ascii="Verdana" w:hAnsi="Verdana" w:cs="宋体"/>
          <w:color w:val="000000"/>
          <w:sz w:val="22"/>
          <w:szCs w:val="17"/>
        </w:rPr>
        <w:t>少林</w:t>
      </w:r>
      <w:r w:rsidRPr="00770E5F">
        <w:rPr>
          <w:rFonts w:ascii="Verdana" w:hAnsi="Verdana" w:cs="宋体"/>
          <w:color w:val="000000"/>
          <w:sz w:val="22"/>
          <w:szCs w:val="17"/>
        </w:rPr>
        <w:t>",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tbTranPos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 = {10,10,10} </w:t>
      </w:r>
      <w:r w:rsidR="00D7504F">
        <w:rPr>
          <w:rFonts w:ascii="Verdana" w:hAnsi="Verdana" w:cs="宋体" w:hint="eastAsia"/>
          <w:color w:val="000000"/>
          <w:sz w:val="22"/>
          <w:szCs w:val="17"/>
        </w:rPr>
        <w:tab/>
      </w:r>
      <w:r w:rsidRPr="00770E5F">
        <w:rPr>
          <w:rFonts w:ascii="Verdana" w:hAnsi="Verdana" w:cs="宋体"/>
          <w:color w:val="000000"/>
          <w:sz w:val="22"/>
          <w:szCs w:val="17"/>
        </w:rPr>
        <w:t xml:space="preserve">}, </w:t>
      </w:r>
      <w:r w:rsidRPr="00770E5F">
        <w:rPr>
          <w:rFonts w:ascii="Verdana" w:hAnsi="Verdana" w:cs="宋体"/>
          <w:color w:val="000000"/>
          <w:sz w:val="22"/>
          <w:szCs w:val="17"/>
        </w:rPr>
        <w:br w:type="textWrapping" w:clear="all"/>
      </w:r>
    </w:p>
    <w:p w:rsidR="00816F29" w:rsidRPr="00770E5F" w:rsidRDefault="00816F29" w:rsidP="00D7504F">
      <w:pPr>
        <w:spacing w:line="360" w:lineRule="auto"/>
        <w:ind w:left="420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{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szName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> = "</w:t>
      </w:r>
      <w:r w:rsidRPr="00770E5F">
        <w:rPr>
          <w:rFonts w:ascii="Verdana" w:hAnsi="Verdana" w:cs="宋体"/>
          <w:color w:val="000000"/>
          <w:sz w:val="22"/>
          <w:szCs w:val="17"/>
        </w:rPr>
        <w:t>天王</w:t>
      </w:r>
      <w:r w:rsidRPr="00770E5F">
        <w:rPr>
          <w:rFonts w:ascii="Verdana" w:hAnsi="Verdana" w:cs="宋体"/>
          <w:color w:val="000000"/>
          <w:sz w:val="22"/>
          <w:szCs w:val="17"/>
        </w:rPr>
        <w:t>", </w:t>
      </w:r>
      <w:proofErr w:type="spellStart"/>
      <w:r w:rsidRPr="00770E5F">
        <w:rPr>
          <w:rFonts w:ascii="Verdana" w:hAnsi="Verdana" w:cs="宋体"/>
          <w:color w:val="000000"/>
          <w:sz w:val="22"/>
          <w:szCs w:val="17"/>
        </w:rPr>
        <w:t>tbTranPos</w:t>
      </w:r>
      <w:proofErr w:type="spellEnd"/>
      <w:r w:rsidRPr="00770E5F">
        <w:rPr>
          <w:rFonts w:ascii="Verdana" w:hAnsi="Verdana" w:cs="宋体"/>
          <w:color w:val="000000"/>
          <w:sz w:val="22"/>
          <w:szCs w:val="17"/>
        </w:rPr>
        <w:t xml:space="preserve"> = {100,100,100} }, </w:t>
      </w:r>
      <w:r w:rsidRPr="00770E5F">
        <w:rPr>
          <w:rFonts w:ascii="Verdana" w:hAnsi="Verdana" w:cs="宋体"/>
          <w:color w:val="000000"/>
          <w:sz w:val="22"/>
          <w:szCs w:val="17"/>
        </w:rPr>
        <w:br w:type="textWrapping" w:clear="all"/>
      </w:r>
      <w:r w:rsidR="00D7504F">
        <w:rPr>
          <w:rFonts w:ascii="Verdana" w:hAnsi="Verdana" w:cs="宋体" w:hint="eastAsia"/>
          <w:color w:val="000000"/>
          <w:sz w:val="22"/>
          <w:szCs w:val="17"/>
        </w:rPr>
        <w:t xml:space="preserve">-- </w:t>
      </w:r>
      <w:r w:rsidRPr="00770E5F">
        <w:rPr>
          <w:rFonts w:ascii="Verdana" w:hAnsi="Verdana" w:cs="宋体"/>
          <w:color w:val="000000"/>
          <w:sz w:val="22"/>
          <w:szCs w:val="17"/>
        </w:rPr>
        <w:t>......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}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b/>
          <w:bCs/>
          <w:color w:val="000000"/>
          <w:sz w:val="22"/>
          <w:szCs w:val="17"/>
        </w:rPr>
        <w:t>文件名的命名规则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所有文件，文件名一律使用全小写，建议</w:t>
      </w:r>
      <w:r w:rsidRPr="00770E5F">
        <w:rPr>
          <w:rFonts w:ascii="Verdana" w:hAnsi="Verdana" w:cs="宋体"/>
          <w:color w:val="000000"/>
          <w:sz w:val="22"/>
          <w:szCs w:val="17"/>
        </w:rPr>
        <w:t>:</w:t>
      </w:r>
      <w:r w:rsidRPr="00770E5F">
        <w:rPr>
          <w:rFonts w:ascii="Verdana" w:hAnsi="Verdana" w:cs="宋体"/>
          <w:color w:val="000000"/>
          <w:sz w:val="22"/>
          <w:szCs w:val="17"/>
        </w:rPr>
        <w:t>单词间用</w:t>
      </w:r>
      <w:r w:rsidRPr="00770E5F">
        <w:rPr>
          <w:rFonts w:ascii="Verdana" w:hAnsi="Verdana" w:cs="宋体"/>
          <w:color w:val="000000"/>
          <w:sz w:val="22"/>
          <w:szCs w:val="17"/>
        </w:rPr>
        <w:t>"_"</w:t>
      </w:r>
      <w:r w:rsidRPr="00770E5F">
        <w:rPr>
          <w:rFonts w:ascii="Verdana" w:hAnsi="Verdana" w:cs="宋体"/>
          <w:color w:val="000000"/>
          <w:sz w:val="22"/>
          <w:szCs w:val="17"/>
        </w:rPr>
        <w:t>作分隔。</w:t>
      </w:r>
    </w:p>
    <w:p w:rsidR="00816F29" w:rsidRPr="00770E5F" w:rsidRDefault="00816F29" w:rsidP="00816F29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 w:rsidRPr="00770E5F">
        <w:rPr>
          <w:rFonts w:ascii="Verdana" w:hAnsi="Verdana" w:cs="宋体"/>
          <w:color w:val="000000"/>
          <w:sz w:val="22"/>
          <w:szCs w:val="17"/>
        </w:rPr>
        <w:t>-  </w:t>
      </w:r>
      <w:r w:rsidRPr="00770E5F">
        <w:rPr>
          <w:rFonts w:ascii="Verdana" w:hAnsi="Verdana" w:cs="宋体"/>
          <w:color w:val="000000"/>
          <w:sz w:val="22"/>
          <w:szCs w:val="17"/>
        </w:rPr>
        <w:t>文件名只允许包含小写英文、数字、下划线。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如：</w:t>
      </w:r>
      <w:r w:rsidRPr="00770E5F">
        <w:rPr>
          <w:rFonts w:ascii="Verdana" w:hAnsi="Verdana" w:cs="宋体"/>
          <w:color w:val="000000"/>
          <w:sz w:val="22"/>
          <w:szCs w:val="17"/>
        </w:rPr>
        <w:t>task_main.lua</w:t>
      </w:r>
    </w:p>
    <w:p w:rsidR="002B417A" w:rsidRPr="00770E5F" w:rsidRDefault="002B417A" w:rsidP="002B417A">
      <w:pPr>
        <w:spacing w:line="360" w:lineRule="auto"/>
        <w:rPr>
          <w:rFonts w:ascii="Verdana" w:hAnsi="Verdana" w:cs="宋体"/>
          <w:color w:val="000000"/>
          <w:sz w:val="22"/>
          <w:szCs w:val="17"/>
        </w:rPr>
      </w:pPr>
      <w:r>
        <w:rPr>
          <w:rFonts w:ascii="Verdana" w:hAnsi="Verdana" w:cs="宋体" w:hint="eastAsia"/>
          <w:color w:val="000000"/>
          <w:sz w:val="22"/>
          <w:szCs w:val="17"/>
        </w:rPr>
        <w:t xml:space="preserve">- </w:t>
      </w:r>
      <w:r w:rsidRPr="00770E5F">
        <w:rPr>
          <w:rFonts w:ascii="Verdana" w:hAnsi="Verdana" w:cs="宋体"/>
          <w:color w:val="000000"/>
          <w:sz w:val="22"/>
          <w:szCs w:val="17"/>
        </w:rPr>
        <w:t>脚本和文件中使用的文件路径名的目录分隔符号，统一使用</w:t>
      </w:r>
      <w:r w:rsidRPr="00770E5F">
        <w:rPr>
          <w:rFonts w:ascii="Verdana" w:hAnsi="Verdana" w:cs="宋体" w:hint="eastAsia"/>
          <w:color w:val="000000"/>
          <w:sz w:val="22"/>
          <w:szCs w:val="17"/>
        </w:rPr>
        <w:t>/</w:t>
      </w:r>
      <w:r w:rsidRPr="00770E5F">
        <w:rPr>
          <w:rFonts w:ascii="Verdana" w:hAnsi="Verdana" w:cs="宋体"/>
          <w:color w:val="000000"/>
          <w:sz w:val="22"/>
          <w:szCs w:val="17"/>
        </w:rPr>
        <w:t>和引号，不得使用带空格的路径及文件名。</w:t>
      </w:r>
      <w:r w:rsidRPr="00770E5F">
        <w:rPr>
          <w:rFonts w:ascii="Verdana" w:hAnsi="Verdana" w:cs="宋体"/>
          <w:color w:val="000000"/>
          <w:sz w:val="22"/>
          <w:szCs w:val="17"/>
        </w:rPr>
        <w:br/>
      </w:r>
      <w:r w:rsidRPr="00770E5F">
        <w:rPr>
          <w:rFonts w:ascii="Verdana" w:hAnsi="Verdana" w:cs="宋体"/>
          <w:color w:val="000000"/>
          <w:sz w:val="22"/>
          <w:szCs w:val="17"/>
        </w:rPr>
        <w:t>正确的如：</w:t>
      </w:r>
      <w:r w:rsidRPr="00770E5F">
        <w:rPr>
          <w:rFonts w:ascii="Verdana" w:hAnsi="Verdana" w:cs="宋体"/>
          <w:color w:val="000000"/>
          <w:sz w:val="22"/>
          <w:szCs w:val="17"/>
        </w:rPr>
        <w:t> </w:t>
      </w:r>
      <w:proofErr w:type="gramStart"/>
      <w:r w:rsidRPr="00770E5F">
        <w:rPr>
          <w:rFonts w:ascii="Verdana" w:hAnsi="Verdana" w:cs="宋体"/>
          <w:color w:val="000000"/>
          <w:sz w:val="22"/>
          <w:szCs w:val="17"/>
        </w:rPr>
        <w:t>Require(</w:t>
      </w:r>
      <w:proofErr w:type="gramEnd"/>
      <w:r w:rsidRPr="00770E5F">
        <w:rPr>
          <w:rFonts w:ascii="Verdana" w:hAnsi="Verdana" w:cs="宋体"/>
          <w:color w:val="000000"/>
          <w:sz w:val="22"/>
          <w:szCs w:val="17"/>
        </w:rPr>
        <w:t xml:space="preserve">"script </w:t>
      </w:r>
      <w:r w:rsidRPr="00770E5F">
        <w:rPr>
          <w:rFonts w:ascii="Verdana" w:hAnsi="Verdana" w:cs="宋体" w:hint="eastAsia"/>
          <w:color w:val="000000"/>
          <w:sz w:val="22"/>
          <w:szCs w:val="17"/>
        </w:rPr>
        <w:t>/</w:t>
      </w:r>
      <w:r w:rsidRPr="00770E5F">
        <w:rPr>
          <w:rFonts w:ascii="Verdana" w:hAnsi="Verdana" w:cs="宋体"/>
          <w:color w:val="000000"/>
          <w:sz w:val="22"/>
          <w:szCs w:val="17"/>
        </w:rPr>
        <w:t>task</w:t>
      </w:r>
      <w:r w:rsidRPr="00770E5F">
        <w:rPr>
          <w:rFonts w:ascii="Verdana" w:hAnsi="Verdana" w:cs="宋体" w:hint="eastAsia"/>
          <w:color w:val="000000"/>
          <w:sz w:val="22"/>
          <w:szCs w:val="17"/>
        </w:rPr>
        <w:t>/</w:t>
      </w:r>
      <w:r w:rsidRPr="00770E5F">
        <w:rPr>
          <w:rFonts w:ascii="Verdana" w:hAnsi="Verdana" w:cs="宋体"/>
          <w:color w:val="000000"/>
          <w:sz w:val="22"/>
          <w:szCs w:val="17"/>
        </w:rPr>
        <w:t>randomtask.lua")</w:t>
      </w:r>
    </w:p>
    <w:p w:rsidR="00816F29" w:rsidRPr="002B417A" w:rsidRDefault="00816F29" w:rsidP="00816F29"/>
    <w:sectPr w:rsidR="00816F29" w:rsidRPr="002B417A" w:rsidSect="00816F29">
      <w:headerReference w:type="default" r:id="rId6"/>
      <w:footerReference w:type="default" r:id="rId7"/>
      <w:pgSz w:w="11906" w:h="16838"/>
      <w:pgMar w:top="1440" w:right="1800" w:bottom="1440" w:left="1800" w:header="993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10C" w:rsidRDefault="00D0010C" w:rsidP="00816F29">
      <w:r>
        <w:separator/>
      </w:r>
    </w:p>
  </w:endnote>
  <w:endnote w:type="continuationSeparator" w:id="0">
    <w:p w:rsidR="00D0010C" w:rsidRDefault="00D0010C" w:rsidP="00816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404214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816F29" w:rsidRDefault="00816F29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82731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731F">
              <w:rPr>
                <w:b/>
                <w:sz w:val="24"/>
                <w:szCs w:val="24"/>
              </w:rPr>
              <w:fldChar w:fldCharType="separate"/>
            </w:r>
            <w:r w:rsidR="00102807">
              <w:rPr>
                <w:b/>
                <w:noProof/>
              </w:rPr>
              <w:t>2</w:t>
            </w:r>
            <w:r w:rsidR="0082731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2731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731F">
              <w:rPr>
                <w:b/>
                <w:sz w:val="24"/>
                <w:szCs w:val="24"/>
              </w:rPr>
              <w:fldChar w:fldCharType="separate"/>
            </w:r>
            <w:r w:rsidR="00102807">
              <w:rPr>
                <w:b/>
                <w:noProof/>
              </w:rPr>
              <w:t>4</w:t>
            </w:r>
            <w:r w:rsidR="0082731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16F29" w:rsidRDefault="00816F2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10C" w:rsidRDefault="00D0010C" w:rsidP="00816F29">
      <w:r>
        <w:separator/>
      </w:r>
    </w:p>
  </w:footnote>
  <w:footnote w:type="continuationSeparator" w:id="0">
    <w:p w:rsidR="00D0010C" w:rsidRDefault="00D0010C" w:rsidP="00816F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29" w:rsidRDefault="00102807" w:rsidP="00816F29">
    <w:pPr>
      <w:pStyle w:val="a3"/>
      <w:tabs>
        <w:tab w:val="clear" w:pos="8306"/>
        <w:tab w:val="right" w:pos="8647"/>
      </w:tabs>
      <w:ind w:leftChars="-202" w:left="-424" w:rightChars="-162" w:right="-340"/>
    </w:pPr>
    <w:r>
      <w:rPr>
        <w:rFonts w:hint="eastAsia"/>
      </w:rPr>
      <w:t>杭州</w:t>
    </w:r>
    <w:proofErr w:type="gramStart"/>
    <w:r>
      <w:rPr>
        <w:rFonts w:hint="eastAsia"/>
      </w:rPr>
      <w:t>高游网络</w:t>
    </w:r>
    <w:proofErr w:type="gramEnd"/>
    <w:r>
      <w:rPr>
        <w:rFonts w:hint="eastAsia"/>
      </w:rPr>
      <w:t>科技有限公司</w:t>
    </w:r>
    <w:r>
      <w:rPr>
        <w:rFonts w:hint="eastAsia"/>
      </w:rPr>
      <w:t xml:space="preserve"> </w:t>
    </w:r>
    <w:r w:rsidR="00816F29">
      <w:rPr>
        <w:rFonts w:hint="eastAsia"/>
      </w:rPr>
      <w:t>商业机密</w:t>
    </w:r>
    <w:r w:rsidR="00816F29">
      <w:rPr>
        <w:rFonts w:hint="eastAsia"/>
      </w:rPr>
      <w:tab/>
    </w:r>
    <w:r w:rsidR="00816F29">
      <w:tab/>
    </w:r>
    <w:r>
      <w:rPr>
        <w:rFonts w:hint="eastAsia"/>
      </w:rPr>
      <w:t>超级</w:t>
    </w:r>
    <w:proofErr w:type="gramStart"/>
    <w:r>
      <w:rPr>
        <w:rFonts w:hint="eastAsia"/>
      </w:rPr>
      <w:t>贸易员</w:t>
    </w:r>
    <w:proofErr w:type="gramEnd"/>
    <w:r>
      <w:rPr>
        <w:rFonts w:hint="eastAsia"/>
      </w:rPr>
      <w:t xml:space="preserve"> </w:t>
    </w:r>
    <w:r w:rsidR="00816F29">
      <w:rPr>
        <w:rFonts w:hint="eastAsia"/>
      </w:rPr>
      <w:t>工程规范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F29"/>
    <w:rsid w:val="00001284"/>
    <w:rsid w:val="00102807"/>
    <w:rsid w:val="002B417A"/>
    <w:rsid w:val="00320082"/>
    <w:rsid w:val="00397133"/>
    <w:rsid w:val="00485665"/>
    <w:rsid w:val="004E3A3A"/>
    <w:rsid w:val="0058456F"/>
    <w:rsid w:val="00695F23"/>
    <w:rsid w:val="006A7F41"/>
    <w:rsid w:val="00816F29"/>
    <w:rsid w:val="0082731F"/>
    <w:rsid w:val="00884455"/>
    <w:rsid w:val="008B4F88"/>
    <w:rsid w:val="00B421E3"/>
    <w:rsid w:val="00C535FA"/>
    <w:rsid w:val="00D0010C"/>
    <w:rsid w:val="00D7504F"/>
    <w:rsid w:val="00E9265F"/>
    <w:rsid w:val="00ED2582"/>
    <w:rsid w:val="00F20335"/>
    <w:rsid w:val="00F410D8"/>
    <w:rsid w:val="00F54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5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6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F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6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F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6F29"/>
    <w:rPr>
      <w:b/>
      <w:bCs/>
      <w:kern w:val="44"/>
      <w:sz w:val="44"/>
      <w:szCs w:val="44"/>
    </w:rPr>
  </w:style>
  <w:style w:type="paragraph" w:customStyle="1" w:styleId="Table-Text">
    <w:name w:val="Table - Text"/>
    <w:basedOn w:val="a"/>
    <w:rsid w:val="00816F29"/>
    <w:pPr>
      <w:widowControl/>
      <w:autoSpaceDE w:val="0"/>
      <w:autoSpaceDN w:val="0"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Table-ColHead">
    <w:name w:val="Table - Col. Head"/>
    <w:basedOn w:val="a"/>
    <w:rsid w:val="00816F29"/>
    <w:pPr>
      <w:keepNext/>
      <w:widowControl/>
      <w:autoSpaceDE w:val="0"/>
      <w:autoSpaceDN w:val="0"/>
      <w:spacing w:before="60" w:after="60"/>
      <w:jc w:val="left"/>
    </w:pPr>
    <w:rPr>
      <w:rFonts w:ascii="Arial" w:eastAsia="宋体" w:hAnsi="Arial" w:cs="Arial"/>
      <w:b/>
      <w:bCs/>
      <w:noProof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6F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6F2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326</Words>
  <Characters>1862</Characters>
  <Application>Microsoft Office Word</Application>
  <DocSecurity>0</DocSecurity>
  <Lines>15</Lines>
  <Paragraphs>4</Paragraphs>
  <ScaleCrop>false</ScaleCrop>
  <Company>中国石油大学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admin</cp:lastModifiedBy>
  <cp:revision>12</cp:revision>
  <dcterms:created xsi:type="dcterms:W3CDTF">2012-08-07T08:45:00Z</dcterms:created>
  <dcterms:modified xsi:type="dcterms:W3CDTF">2015-06-11T07:31:00Z</dcterms:modified>
</cp:coreProperties>
</file>